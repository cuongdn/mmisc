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501" w:rsidRPr="009F20D3" w:rsidRDefault="008E04D5" w:rsidP="00B41522">
      <w:pPr>
        <w:ind w:left="720"/>
        <w:jc w:val="center"/>
        <w:rPr>
          <w:rFonts w:cs="Times New Roman"/>
          <w:szCs w:val="24"/>
        </w:rPr>
      </w:pPr>
      <w:r w:rsidRPr="009F20D3">
        <w:rPr>
          <w:rFonts w:cs="Times New Roman"/>
          <w:szCs w:val="24"/>
        </w:rPr>
        <w:t>UNIVERSITY OF BORDEAUX 1</w:t>
      </w:r>
    </w:p>
    <w:p w:rsidR="00F22873" w:rsidRPr="009F20D3" w:rsidRDefault="00F22873" w:rsidP="00B41522">
      <w:pPr>
        <w:ind w:left="720"/>
        <w:jc w:val="center"/>
        <w:rPr>
          <w:rFonts w:cs="Times New Roman"/>
          <w:szCs w:val="24"/>
        </w:rPr>
      </w:pPr>
    </w:p>
    <w:p w:rsidR="00F22873" w:rsidRPr="009F20D3" w:rsidRDefault="00F22873" w:rsidP="00B41522">
      <w:pPr>
        <w:ind w:left="720"/>
        <w:jc w:val="center"/>
        <w:rPr>
          <w:rFonts w:cs="Times New Roman"/>
          <w:szCs w:val="24"/>
        </w:rPr>
      </w:pPr>
    </w:p>
    <w:p w:rsidR="00F22873" w:rsidRPr="009F20D3" w:rsidRDefault="00F22873" w:rsidP="00B41522">
      <w:pPr>
        <w:ind w:left="720"/>
        <w:jc w:val="center"/>
        <w:rPr>
          <w:rFonts w:cs="Times New Roman"/>
          <w:szCs w:val="24"/>
        </w:rPr>
      </w:pPr>
      <w:r w:rsidRPr="009F20D3">
        <w:rPr>
          <w:rFonts w:cs="Times New Roman"/>
          <w:szCs w:val="24"/>
        </w:rPr>
        <w:t>INTERNSHIP REPORT</w:t>
      </w:r>
    </w:p>
    <w:p w:rsidR="00A0144F" w:rsidRPr="009F20D3" w:rsidRDefault="00F472BA" w:rsidP="00B41522">
      <w:pPr>
        <w:ind w:left="720"/>
        <w:jc w:val="center"/>
        <w:rPr>
          <w:rFonts w:cs="Times New Roman"/>
          <w:szCs w:val="24"/>
        </w:rPr>
      </w:pPr>
      <w:r w:rsidRPr="009F20D3">
        <w:rPr>
          <w:rFonts w:cs="Times New Roman"/>
          <w:szCs w:val="24"/>
        </w:rPr>
        <w:t>MASTER OF SOFTWARE ENGINEERING (2012-2014)</w:t>
      </w:r>
    </w:p>
    <w:p w:rsidR="00F22873" w:rsidRPr="009F20D3" w:rsidRDefault="00F22873" w:rsidP="00B41522">
      <w:pPr>
        <w:ind w:left="720"/>
        <w:rPr>
          <w:rFonts w:cs="Times New Roman"/>
          <w:szCs w:val="24"/>
        </w:rPr>
      </w:pPr>
    </w:p>
    <w:p w:rsidR="00F22873" w:rsidRPr="009F20D3" w:rsidRDefault="00F22873" w:rsidP="00B41522">
      <w:pPr>
        <w:ind w:left="720"/>
        <w:jc w:val="center"/>
        <w:rPr>
          <w:rFonts w:cs="Times New Roman"/>
          <w:b/>
          <w:szCs w:val="24"/>
        </w:rPr>
      </w:pPr>
      <w:r w:rsidRPr="009F20D3">
        <w:rPr>
          <w:rFonts w:cs="Times New Roman"/>
          <w:b/>
          <w:szCs w:val="24"/>
        </w:rPr>
        <w:t>MIGRATE ORACLE FORM TO .NET WINDOWS FORM</w:t>
      </w:r>
    </w:p>
    <w:p w:rsidR="00F22873" w:rsidRPr="009F20D3" w:rsidRDefault="00F22873" w:rsidP="00B41522">
      <w:pPr>
        <w:ind w:left="720"/>
        <w:rPr>
          <w:rFonts w:cs="Times New Roman"/>
          <w:szCs w:val="24"/>
        </w:rPr>
      </w:pPr>
    </w:p>
    <w:tbl>
      <w:tblPr>
        <w:tblStyle w:val="TableGrid"/>
        <w:tblW w:w="0" w:type="auto"/>
        <w:tblInd w:w="2898" w:type="dxa"/>
        <w:tblLook w:val="04A0" w:firstRow="1" w:lastRow="0" w:firstColumn="1" w:lastColumn="0" w:noHBand="0" w:noVBand="1"/>
      </w:tblPr>
      <w:tblGrid>
        <w:gridCol w:w="2610"/>
        <w:gridCol w:w="3150"/>
      </w:tblGrid>
      <w:tr w:rsidR="009F20D3" w:rsidRPr="009F20D3" w:rsidTr="00B41522">
        <w:tc>
          <w:tcPr>
            <w:tcW w:w="2610" w:type="dxa"/>
          </w:tcPr>
          <w:p w:rsidR="00F22873" w:rsidRPr="009F20D3" w:rsidRDefault="00F22873" w:rsidP="00F22873">
            <w:pPr>
              <w:rPr>
                <w:rFonts w:cs="Times New Roman"/>
                <w:szCs w:val="24"/>
              </w:rPr>
            </w:pPr>
            <w:r w:rsidRPr="009F20D3">
              <w:rPr>
                <w:rFonts w:cs="Times New Roman"/>
                <w:szCs w:val="24"/>
              </w:rPr>
              <w:t>Author:</w:t>
            </w:r>
          </w:p>
        </w:tc>
        <w:tc>
          <w:tcPr>
            <w:tcW w:w="3150" w:type="dxa"/>
          </w:tcPr>
          <w:p w:rsidR="00F22873" w:rsidRPr="009F20D3" w:rsidRDefault="00F22873" w:rsidP="00634447">
            <w:pPr>
              <w:jc w:val="right"/>
              <w:rPr>
                <w:rFonts w:cs="Times New Roman"/>
                <w:szCs w:val="24"/>
              </w:rPr>
            </w:pPr>
            <w:r w:rsidRPr="009F20D3">
              <w:rPr>
                <w:rFonts w:cs="Times New Roman"/>
                <w:szCs w:val="24"/>
              </w:rPr>
              <w:t>Supervisor</w:t>
            </w:r>
            <w:r w:rsidR="00634447" w:rsidRPr="009F20D3">
              <w:rPr>
                <w:rFonts w:cs="Times New Roman"/>
                <w:szCs w:val="24"/>
              </w:rPr>
              <w:t>:</w:t>
            </w:r>
          </w:p>
        </w:tc>
      </w:tr>
      <w:tr w:rsidR="009F20D3" w:rsidRPr="009F20D3" w:rsidTr="00B41522">
        <w:tc>
          <w:tcPr>
            <w:tcW w:w="2610" w:type="dxa"/>
          </w:tcPr>
          <w:p w:rsidR="00F22873" w:rsidRPr="009F20D3" w:rsidRDefault="00F22873" w:rsidP="00F22873">
            <w:pPr>
              <w:rPr>
                <w:rFonts w:cs="Times New Roman"/>
                <w:szCs w:val="24"/>
              </w:rPr>
            </w:pPr>
            <w:r w:rsidRPr="009F20D3">
              <w:rPr>
                <w:rFonts w:cs="Times New Roman"/>
                <w:szCs w:val="24"/>
              </w:rPr>
              <w:t>DO Ngoc Cuong</w:t>
            </w:r>
          </w:p>
        </w:tc>
        <w:tc>
          <w:tcPr>
            <w:tcW w:w="3150" w:type="dxa"/>
          </w:tcPr>
          <w:p w:rsidR="00F22873" w:rsidRPr="009F20D3" w:rsidRDefault="00F22873" w:rsidP="00F22873">
            <w:pPr>
              <w:jc w:val="right"/>
              <w:rPr>
                <w:rFonts w:cs="Times New Roman"/>
                <w:szCs w:val="24"/>
              </w:rPr>
            </w:pPr>
            <w:r w:rsidRPr="009F20D3">
              <w:rPr>
                <w:rFonts w:cs="Times New Roman"/>
                <w:szCs w:val="24"/>
              </w:rPr>
              <w:t>VO Tran Trong Vu</w:t>
            </w:r>
          </w:p>
        </w:tc>
      </w:tr>
    </w:tbl>
    <w:p w:rsidR="00F22873" w:rsidRPr="009F20D3" w:rsidRDefault="00F22873" w:rsidP="00B41522">
      <w:pPr>
        <w:ind w:left="720"/>
        <w:rPr>
          <w:rFonts w:cs="Times New Roman"/>
          <w:szCs w:val="24"/>
        </w:rPr>
      </w:pPr>
    </w:p>
    <w:p w:rsidR="00F22873" w:rsidRPr="009F20D3" w:rsidRDefault="00F22873" w:rsidP="00B41522">
      <w:pPr>
        <w:ind w:left="720"/>
        <w:rPr>
          <w:rFonts w:cs="Times New Roman"/>
          <w:szCs w:val="24"/>
        </w:rPr>
      </w:pPr>
    </w:p>
    <w:p w:rsidR="002B7842" w:rsidRPr="009F20D3" w:rsidRDefault="002B7842" w:rsidP="00B41522">
      <w:pPr>
        <w:ind w:left="720"/>
        <w:rPr>
          <w:rFonts w:cs="Times New Roman"/>
          <w:szCs w:val="24"/>
        </w:rPr>
      </w:pPr>
    </w:p>
    <w:p w:rsidR="002B7842" w:rsidRPr="009F20D3" w:rsidRDefault="002B7842" w:rsidP="00B41522">
      <w:pPr>
        <w:ind w:left="720"/>
        <w:rPr>
          <w:rFonts w:cs="Times New Roman"/>
          <w:szCs w:val="24"/>
        </w:rPr>
      </w:pPr>
    </w:p>
    <w:p w:rsidR="0053310A" w:rsidRPr="009F20D3" w:rsidRDefault="0053310A" w:rsidP="00B41522">
      <w:pPr>
        <w:ind w:left="720"/>
        <w:jc w:val="center"/>
        <w:rPr>
          <w:rFonts w:cs="Times New Roman"/>
          <w:szCs w:val="24"/>
        </w:rPr>
      </w:pPr>
    </w:p>
    <w:p w:rsidR="0053310A" w:rsidRPr="009F20D3" w:rsidRDefault="0053310A" w:rsidP="00B41522">
      <w:pPr>
        <w:ind w:left="720"/>
        <w:jc w:val="center"/>
        <w:rPr>
          <w:rFonts w:cs="Times New Roman"/>
          <w:szCs w:val="24"/>
        </w:rPr>
      </w:pPr>
    </w:p>
    <w:p w:rsidR="0053310A" w:rsidRPr="009F20D3" w:rsidRDefault="0053310A" w:rsidP="00B41522">
      <w:pPr>
        <w:ind w:left="720"/>
        <w:jc w:val="center"/>
        <w:rPr>
          <w:rFonts w:cs="Times New Roman"/>
          <w:szCs w:val="24"/>
        </w:rPr>
      </w:pPr>
    </w:p>
    <w:p w:rsidR="0053310A" w:rsidRPr="009F20D3" w:rsidRDefault="0053310A" w:rsidP="00B41522">
      <w:pPr>
        <w:ind w:left="720"/>
        <w:jc w:val="center"/>
        <w:rPr>
          <w:rFonts w:cs="Times New Roman"/>
          <w:szCs w:val="24"/>
        </w:rPr>
      </w:pPr>
    </w:p>
    <w:p w:rsidR="00120EDA" w:rsidRPr="009F20D3" w:rsidRDefault="00EB3D73" w:rsidP="00B41522">
      <w:pPr>
        <w:ind w:left="720"/>
        <w:jc w:val="center"/>
        <w:rPr>
          <w:rFonts w:cs="Times New Roman"/>
          <w:szCs w:val="24"/>
        </w:rPr>
      </w:pPr>
      <w:r w:rsidRPr="009F20D3">
        <w:rPr>
          <w:rFonts w:cs="Times New Roman"/>
          <w:szCs w:val="24"/>
        </w:rPr>
        <w:t>December</w:t>
      </w:r>
      <w:r w:rsidR="008967CF" w:rsidRPr="009F20D3">
        <w:rPr>
          <w:rFonts w:cs="Times New Roman"/>
          <w:szCs w:val="24"/>
        </w:rPr>
        <w:t xml:space="preserve"> 30, 2014</w:t>
      </w:r>
    </w:p>
    <w:p w:rsidR="00120EDA" w:rsidRPr="009F20D3" w:rsidRDefault="00120EDA" w:rsidP="00B41522">
      <w:pPr>
        <w:ind w:left="720"/>
        <w:rPr>
          <w:rFonts w:cs="Times New Roman"/>
          <w:szCs w:val="24"/>
        </w:rPr>
      </w:pPr>
      <w:r w:rsidRPr="009F20D3">
        <w:rPr>
          <w:rFonts w:cs="Times New Roman"/>
          <w:szCs w:val="24"/>
        </w:rPr>
        <w:br w:type="page"/>
      </w:r>
    </w:p>
    <w:p w:rsidR="002B7842" w:rsidRPr="009F20D3" w:rsidRDefault="00DB759C" w:rsidP="00B41522">
      <w:pPr>
        <w:ind w:left="720"/>
        <w:rPr>
          <w:rFonts w:cs="Times New Roman"/>
          <w:szCs w:val="24"/>
        </w:rPr>
      </w:pPr>
      <w:r w:rsidRPr="009F20D3">
        <w:rPr>
          <w:rFonts w:cs="Times New Roman"/>
          <w:szCs w:val="24"/>
        </w:rPr>
        <w:lastRenderedPageBreak/>
        <w:t>Contents</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Abstract</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Acknowledgement</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Introduction</w:t>
      </w:r>
    </w:p>
    <w:p w:rsidR="00DB759C" w:rsidRPr="009F20D3" w:rsidRDefault="00B445EB" w:rsidP="00B41522">
      <w:pPr>
        <w:pStyle w:val="ListParagraph"/>
        <w:numPr>
          <w:ilvl w:val="0"/>
          <w:numId w:val="1"/>
        </w:numPr>
        <w:ind w:left="1440"/>
        <w:rPr>
          <w:rFonts w:cs="Times New Roman"/>
          <w:szCs w:val="24"/>
        </w:rPr>
      </w:pPr>
      <w:r w:rsidRPr="009F20D3">
        <w:rPr>
          <w:rFonts w:cs="Times New Roman"/>
          <w:szCs w:val="24"/>
        </w:rPr>
        <w:t>Several chapters</w:t>
      </w:r>
    </w:p>
    <w:p w:rsidR="00CC08FC" w:rsidRPr="009F20D3" w:rsidRDefault="00CC08FC" w:rsidP="00B41522">
      <w:pPr>
        <w:pStyle w:val="ListParagraph"/>
        <w:numPr>
          <w:ilvl w:val="1"/>
          <w:numId w:val="1"/>
        </w:numPr>
        <w:ind w:left="2160"/>
        <w:rPr>
          <w:rFonts w:cs="Times New Roman"/>
          <w:szCs w:val="24"/>
        </w:rPr>
      </w:pPr>
      <w:r w:rsidRPr="009F20D3">
        <w:rPr>
          <w:rFonts w:cs="Times New Roman"/>
          <w:szCs w:val="24"/>
        </w:rPr>
        <w:t>Context</w:t>
      </w:r>
    </w:p>
    <w:p w:rsidR="00CC08FC" w:rsidRPr="009F20D3" w:rsidRDefault="00CC08FC" w:rsidP="00B41522">
      <w:pPr>
        <w:pStyle w:val="ListParagraph"/>
        <w:numPr>
          <w:ilvl w:val="1"/>
          <w:numId w:val="1"/>
        </w:numPr>
        <w:ind w:left="2160"/>
        <w:rPr>
          <w:rFonts w:cs="Times New Roman"/>
          <w:szCs w:val="24"/>
        </w:rPr>
      </w:pPr>
      <w:r w:rsidRPr="009F20D3">
        <w:rPr>
          <w:rFonts w:cs="Times New Roman"/>
          <w:szCs w:val="24"/>
        </w:rPr>
        <w:t>Technical design</w:t>
      </w:r>
    </w:p>
    <w:p w:rsidR="00CC08FC" w:rsidRPr="009F20D3" w:rsidRDefault="007D133B" w:rsidP="00B41522">
      <w:pPr>
        <w:pStyle w:val="ListParagraph"/>
        <w:numPr>
          <w:ilvl w:val="1"/>
          <w:numId w:val="1"/>
        </w:numPr>
        <w:ind w:left="2160"/>
        <w:rPr>
          <w:rFonts w:cs="Times New Roman"/>
          <w:szCs w:val="24"/>
        </w:rPr>
      </w:pPr>
      <w:r w:rsidRPr="009F20D3">
        <w:rPr>
          <w:rFonts w:cs="Times New Roman"/>
          <w:szCs w:val="24"/>
        </w:rPr>
        <w:t>…</w:t>
      </w:r>
    </w:p>
    <w:p w:rsidR="00CC08FC" w:rsidRPr="009F20D3" w:rsidRDefault="00CC08FC" w:rsidP="00B41522">
      <w:pPr>
        <w:pStyle w:val="ListParagraph"/>
        <w:numPr>
          <w:ilvl w:val="1"/>
          <w:numId w:val="1"/>
        </w:numPr>
        <w:ind w:left="2160"/>
        <w:rPr>
          <w:rFonts w:cs="Times New Roman"/>
          <w:szCs w:val="24"/>
        </w:rPr>
      </w:pPr>
      <w:r w:rsidRPr="009F20D3">
        <w:rPr>
          <w:rFonts w:cs="Times New Roman"/>
          <w:szCs w:val="24"/>
        </w:rPr>
        <w:t>Results</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 xml:space="preserve">Conclusion </w:t>
      </w:r>
      <w:r w:rsidR="00B765A6" w:rsidRPr="009F20D3">
        <w:rPr>
          <w:rFonts w:cs="Times New Roman"/>
          <w:szCs w:val="24"/>
        </w:rPr>
        <w:t>[</w:t>
      </w:r>
      <w:r w:rsidRPr="009F20D3">
        <w:rPr>
          <w:rFonts w:cs="Times New Roman"/>
          <w:szCs w:val="24"/>
        </w:rPr>
        <w:t>and future work</w:t>
      </w:r>
      <w:r w:rsidR="00B765A6" w:rsidRPr="009F20D3">
        <w:rPr>
          <w:rFonts w:cs="Times New Roman"/>
          <w:szCs w:val="24"/>
        </w:rPr>
        <w:t>]</w:t>
      </w:r>
    </w:p>
    <w:p w:rsidR="00DB759C" w:rsidRPr="009F20D3" w:rsidRDefault="00DB759C" w:rsidP="00B41522">
      <w:pPr>
        <w:pStyle w:val="ListParagraph"/>
        <w:numPr>
          <w:ilvl w:val="0"/>
          <w:numId w:val="1"/>
        </w:numPr>
        <w:ind w:left="1440"/>
        <w:rPr>
          <w:rFonts w:cs="Times New Roman"/>
          <w:szCs w:val="24"/>
        </w:rPr>
      </w:pPr>
      <w:r w:rsidRPr="009F20D3">
        <w:rPr>
          <w:rFonts w:cs="Times New Roman"/>
          <w:szCs w:val="24"/>
        </w:rPr>
        <w:t>Bibliography</w:t>
      </w:r>
    </w:p>
    <w:p w:rsidR="006618D7" w:rsidRPr="009F20D3" w:rsidRDefault="00F704E7" w:rsidP="00B41522">
      <w:pPr>
        <w:pStyle w:val="ListParagraph"/>
        <w:numPr>
          <w:ilvl w:val="0"/>
          <w:numId w:val="1"/>
        </w:numPr>
        <w:ind w:left="1440"/>
        <w:rPr>
          <w:rFonts w:cs="Times New Roman"/>
          <w:szCs w:val="24"/>
        </w:rPr>
      </w:pPr>
      <w:r w:rsidRPr="009F20D3">
        <w:rPr>
          <w:rFonts w:cs="Times New Roman"/>
          <w:szCs w:val="24"/>
        </w:rPr>
        <w:t>Appendix</w:t>
      </w:r>
    </w:p>
    <w:p w:rsidR="00DC138F" w:rsidRPr="009F20D3" w:rsidRDefault="00DC138F" w:rsidP="00B41522">
      <w:pPr>
        <w:ind w:left="720"/>
        <w:rPr>
          <w:rFonts w:cs="Times New Roman"/>
          <w:szCs w:val="24"/>
        </w:rPr>
      </w:pPr>
    </w:p>
    <w:p w:rsidR="00DC138F" w:rsidRPr="009F20D3" w:rsidRDefault="00DC138F" w:rsidP="00B41522">
      <w:pPr>
        <w:ind w:left="720"/>
        <w:rPr>
          <w:rFonts w:cs="Times New Roman"/>
          <w:szCs w:val="24"/>
        </w:rPr>
      </w:pPr>
      <w:r w:rsidRPr="009F20D3">
        <w:rPr>
          <w:rFonts w:cs="Times New Roman"/>
          <w:szCs w:val="24"/>
        </w:rPr>
        <w:br w:type="page"/>
      </w:r>
    </w:p>
    <w:p w:rsidR="00FE3B25" w:rsidRPr="0080441C" w:rsidRDefault="006618D7" w:rsidP="0080441C">
      <w:pPr>
        <w:pStyle w:val="Heading1"/>
        <w:rPr>
          <w:rPrChange w:id="0" w:author="Admin" w:date="2014-12-28T19:13:00Z">
            <w:rPr>
              <w:rFonts w:ascii="Cambria" w:hAnsi="Cambria" w:cstheme="minorHAnsi"/>
              <w:color w:val="auto"/>
              <w:sz w:val="24"/>
              <w:szCs w:val="24"/>
            </w:rPr>
          </w:rPrChange>
        </w:rPr>
        <w:pPrChange w:id="1" w:author="Admin" w:date="2014-12-28T19:13:00Z">
          <w:pPr>
            <w:pStyle w:val="Heading1"/>
            <w:ind w:left="720"/>
          </w:pPr>
        </w:pPrChange>
      </w:pPr>
      <w:r w:rsidRPr="0080441C">
        <w:rPr>
          <w:rPrChange w:id="2" w:author="Admin" w:date="2014-12-28T19:13:00Z">
            <w:rPr>
              <w:rFonts w:ascii="Cambria" w:hAnsi="Cambria" w:cstheme="minorHAnsi"/>
              <w:color w:val="auto"/>
              <w:sz w:val="24"/>
              <w:szCs w:val="24"/>
            </w:rPr>
          </w:rPrChange>
        </w:rPr>
        <w:lastRenderedPageBreak/>
        <w:t>Introduction</w:t>
      </w:r>
    </w:p>
    <w:p w:rsidR="00DE3790" w:rsidRPr="009F20D3" w:rsidRDefault="00DE3790" w:rsidP="006644C4">
      <w:pPr>
        <w:rPr>
          <w:rFonts w:cstheme="minorHAnsi"/>
          <w:szCs w:val="24"/>
        </w:rPr>
        <w:pPrChange w:id="3" w:author="Admin" w:date="2014-12-28T19:12:00Z">
          <w:pPr>
            <w:ind w:left="720"/>
          </w:pPr>
        </w:pPrChange>
      </w:pPr>
      <w:r w:rsidRPr="009F20D3">
        <w:rPr>
          <w:rFonts w:cstheme="minorHAnsi"/>
          <w:szCs w:val="24"/>
        </w:rPr>
        <w:t>The customer, a large retail company has used Oracle Forms as their main application platform for the last 20 years. During this time, several hundred applications have been developed. Since 2008, Oracle Forms is no longer supported. The customer now wants to do a migration of all these applications to a more modern .NET framework.</w:t>
      </w:r>
    </w:p>
    <w:p w:rsidR="00DE3790" w:rsidRPr="009F20D3" w:rsidRDefault="000D59EC" w:rsidP="006644C4">
      <w:pPr>
        <w:rPr>
          <w:rFonts w:cstheme="minorHAnsi"/>
          <w:szCs w:val="24"/>
        </w:rPr>
        <w:pPrChange w:id="4" w:author="Admin" w:date="2014-12-28T19:12:00Z">
          <w:pPr>
            <w:ind w:left="720"/>
          </w:pPr>
        </w:pPrChange>
      </w:pPr>
      <w:r w:rsidRPr="009F20D3">
        <w:rPr>
          <w:rFonts w:cstheme="minorHAnsi"/>
          <w:szCs w:val="24"/>
        </w:rPr>
        <w:t>The goals of the project are:</w:t>
      </w:r>
    </w:p>
    <w:p w:rsidR="000D59EC" w:rsidRPr="009F20D3" w:rsidRDefault="000D59EC" w:rsidP="006644C4">
      <w:pPr>
        <w:pStyle w:val="ListParagraph"/>
        <w:numPr>
          <w:ilvl w:val="0"/>
          <w:numId w:val="1"/>
        </w:numPr>
        <w:rPr>
          <w:rFonts w:cstheme="minorHAnsi"/>
          <w:szCs w:val="24"/>
        </w:rPr>
        <w:pPrChange w:id="5" w:author="Admin" w:date="2014-12-28T19:12:00Z">
          <w:pPr>
            <w:pStyle w:val="ListParagraph"/>
            <w:numPr>
              <w:numId w:val="1"/>
            </w:numPr>
            <w:ind w:left="1440" w:hanging="360"/>
          </w:pPr>
        </w:pPrChange>
      </w:pPr>
      <w:r w:rsidRPr="009F20D3">
        <w:rPr>
          <w:rFonts w:cstheme="minorHAnsi"/>
          <w:szCs w:val="24"/>
        </w:rPr>
        <w:t>To have a single homogenous and flexible environment</w:t>
      </w:r>
    </w:p>
    <w:p w:rsidR="000D59EC" w:rsidRPr="009F20D3" w:rsidRDefault="004100E2" w:rsidP="006644C4">
      <w:pPr>
        <w:pStyle w:val="ListParagraph"/>
        <w:numPr>
          <w:ilvl w:val="0"/>
          <w:numId w:val="1"/>
        </w:numPr>
        <w:rPr>
          <w:rFonts w:cstheme="minorHAnsi"/>
          <w:szCs w:val="24"/>
        </w:rPr>
        <w:pPrChange w:id="6" w:author="Admin" w:date="2014-12-28T19:12:00Z">
          <w:pPr>
            <w:pStyle w:val="ListParagraph"/>
            <w:numPr>
              <w:numId w:val="1"/>
            </w:numPr>
            <w:ind w:left="1440" w:hanging="360"/>
          </w:pPr>
        </w:pPrChange>
      </w:pPr>
      <w:r>
        <w:rPr>
          <w:rFonts w:cstheme="minorHAnsi"/>
          <w:szCs w:val="24"/>
        </w:rPr>
        <w:t>To obtain c</w:t>
      </w:r>
      <w:r w:rsidR="000D59EC" w:rsidRPr="009F20D3">
        <w:rPr>
          <w:rFonts w:cstheme="minorHAnsi"/>
          <w:szCs w:val="24"/>
        </w:rPr>
        <w:t>lean and transparent processes</w:t>
      </w:r>
    </w:p>
    <w:p w:rsidR="000D59EC" w:rsidRPr="009F20D3" w:rsidRDefault="004100E2" w:rsidP="006644C4">
      <w:pPr>
        <w:pStyle w:val="ListParagraph"/>
        <w:numPr>
          <w:ilvl w:val="0"/>
          <w:numId w:val="1"/>
        </w:numPr>
        <w:rPr>
          <w:rFonts w:cstheme="minorHAnsi"/>
          <w:szCs w:val="24"/>
        </w:rPr>
        <w:pPrChange w:id="7" w:author="Admin" w:date="2014-12-28T19:12:00Z">
          <w:pPr>
            <w:pStyle w:val="ListParagraph"/>
            <w:numPr>
              <w:numId w:val="1"/>
            </w:numPr>
            <w:ind w:left="1440" w:hanging="360"/>
          </w:pPr>
        </w:pPrChange>
      </w:pPr>
      <w:r>
        <w:rPr>
          <w:rFonts w:cstheme="minorHAnsi"/>
          <w:szCs w:val="24"/>
        </w:rPr>
        <w:t>To r</w:t>
      </w:r>
      <w:r w:rsidR="000D59EC" w:rsidRPr="009F20D3">
        <w:rPr>
          <w:rFonts w:cstheme="minorHAnsi"/>
          <w:szCs w:val="24"/>
        </w:rPr>
        <w:t>educe complexity</w:t>
      </w:r>
    </w:p>
    <w:p w:rsidR="000D59EC" w:rsidRPr="009F20D3" w:rsidRDefault="006A3134" w:rsidP="006644C4">
      <w:pPr>
        <w:rPr>
          <w:rFonts w:cstheme="minorHAnsi"/>
          <w:szCs w:val="24"/>
        </w:rPr>
        <w:pPrChange w:id="8" w:author="Admin" w:date="2014-12-28T19:12:00Z">
          <w:pPr>
            <w:ind w:left="720"/>
          </w:pPr>
        </w:pPrChange>
      </w:pPr>
      <w:r w:rsidRPr="009F20D3">
        <w:rPr>
          <w:rFonts w:cstheme="minorHAnsi"/>
          <w:szCs w:val="24"/>
        </w:rPr>
        <w:t xml:space="preserve">ELCA serves as an extension of the development team of the customer and will be tasked with migrating </w:t>
      </w:r>
      <w:r w:rsidR="00897B71" w:rsidRPr="009F20D3">
        <w:rPr>
          <w:rFonts w:cstheme="minorHAnsi"/>
          <w:szCs w:val="24"/>
        </w:rPr>
        <w:t>individual</w:t>
      </w:r>
      <w:r w:rsidRPr="009F20D3">
        <w:rPr>
          <w:rFonts w:cstheme="minorHAnsi"/>
          <w:szCs w:val="24"/>
        </w:rPr>
        <w:t xml:space="preserve"> applications or packets of applications.</w:t>
      </w:r>
    </w:p>
    <w:p w:rsidR="00D35534" w:rsidRPr="009F20D3" w:rsidRDefault="00D35534" w:rsidP="006644C4">
      <w:pPr>
        <w:rPr>
          <w:rFonts w:cstheme="minorHAnsi"/>
          <w:szCs w:val="24"/>
        </w:rPr>
        <w:pPrChange w:id="9" w:author="Admin" w:date="2014-12-28T19:12:00Z">
          <w:pPr>
            <w:ind w:left="720"/>
          </w:pPr>
        </w:pPrChange>
      </w:pPr>
      <w:r w:rsidRPr="009F20D3">
        <w:rPr>
          <w:rFonts w:cstheme="minorHAnsi"/>
          <w:szCs w:val="24"/>
        </w:rPr>
        <w:t xml:space="preserve">As a member of </w:t>
      </w:r>
      <w:r w:rsidR="004100E2">
        <w:rPr>
          <w:rFonts w:cstheme="minorHAnsi"/>
          <w:szCs w:val="24"/>
        </w:rPr>
        <w:t xml:space="preserve">the </w:t>
      </w:r>
      <w:r w:rsidRPr="009F20D3">
        <w:rPr>
          <w:rFonts w:cstheme="minorHAnsi"/>
          <w:szCs w:val="24"/>
        </w:rPr>
        <w:t xml:space="preserve">development team, I developed several modules for </w:t>
      </w:r>
      <w:del w:id="10" w:author="Admin" w:date="2014-12-28T19:14:00Z">
        <w:r w:rsidRPr="009F20D3" w:rsidDel="00D2407D">
          <w:rPr>
            <w:rFonts w:cstheme="minorHAnsi"/>
            <w:szCs w:val="24"/>
          </w:rPr>
          <w:delText xml:space="preserve">5 </w:delText>
        </w:r>
      </w:del>
      <w:ins w:id="11" w:author="Admin" w:date="2014-12-28T19:14:00Z">
        <w:r w:rsidR="00D2407D">
          <w:rPr>
            <w:rFonts w:cstheme="minorHAnsi"/>
            <w:szCs w:val="24"/>
          </w:rPr>
          <w:t>6</w:t>
        </w:r>
        <w:r w:rsidR="00D2407D" w:rsidRPr="009F20D3">
          <w:rPr>
            <w:rFonts w:cstheme="minorHAnsi"/>
            <w:szCs w:val="24"/>
          </w:rPr>
          <w:t xml:space="preserve"> </w:t>
        </w:r>
      </w:ins>
      <w:r w:rsidRPr="009F20D3">
        <w:rPr>
          <w:rFonts w:cstheme="minorHAnsi"/>
          <w:szCs w:val="24"/>
        </w:rPr>
        <w:t>months.</w:t>
      </w:r>
      <w:r w:rsidR="004100E2">
        <w:rPr>
          <w:rFonts w:cstheme="minorHAnsi"/>
          <w:szCs w:val="24"/>
        </w:rPr>
        <w:t xml:space="preserve"> During this period of time, I was a developer. My tasks are verifying the specifications in order to understand all the business and technical problem </w:t>
      </w:r>
      <w:r w:rsidR="004100E2" w:rsidRPr="004100E2">
        <w:rPr>
          <w:rFonts w:cstheme="minorHAnsi"/>
          <w:szCs w:val="24"/>
        </w:rPr>
        <w:t>thoroughly</w:t>
      </w:r>
      <w:r w:rsidR="004100E2">
        <w:rPr>
          <w:rFonts w:cstheme="minorHAnsi"/>
          <w:szCs w:val="24"/>
        </w:rPr>
        <w:t xml:space="preserve">; I also participated in developing the assigned modules, debugging the code; writing the unit test for the modules as well as providing necessary support to other team members. </w:t>
      </w:r>
    </w:p>
    <w:p w:rsidR="0053310A" w:rsidRPr="009F20D3" w:rsidRDefault="0053310A" w:rsidP="0080441C">
      <w:pPr>
        <w:pStyle w:val="Heading2"/>
        <w:rPr>
          <w:rFonts w:eastAsia="Times New Roman"/>
        </w:rPr>
        <w:pPrChange w:id="12" w:author="Admin" w:date="2014-12-28T19:13:00Z">
          <w:pPr>
            <w:spacing w:after="150" w:line="288" w:lineRule="atLeast"/>
            <w:ind w:left="720"/>
          </w:pPr>
        </w:pPrChange>
      </w:pPr>
      <w:r w:rsidRPr="009F20D3">
        <w:rPr>
          <w:rFonts w:eastAsia="Times New Roman"/>
        </w:rPr>
        <w:t>ELCA Vietnam introduction</w:t>
      </w:r>
    </w:p>
    <w:p w:rsidR="0053310A" w:rsidRPr="009F20D3" w:rsidRDefault="0053310A" w:rsidP="004F4638">
      <w:pPr>
        <w:rPr>
          <w:rFonts w:eastAsia="Times New Roman" w:cstheme="minorHAnsi"/>
          <w:szCs w:val="24"/>
        </w:rPr>
        <w:pPrChange w:id="13" w:author="Admin" w:date="2014-12-28T19:15:00Z">
          <w:pPr>
            <w:spacing w:after="150" w:line="210" w:lineRule="atLeast"/>
            <w:ind w:left="720"/>
          </w:pPr>
        </w:pPrChange>
      </w:pPr>
      <w:r w:rsidRPr="009F20D3">
        <w:rPr>
          <w:rFonts w:eastAsia="Times New Roman" w:cstheme="minorHAnsi"/>
          <w:szCs w:val="24"/>
        </w:rPr>
        <w:t>ELCA is Switzerland’s largest independe</w:t>
      </w:r>
      <w:r w:rsidR="00921D0D">
        <w:rPr>
          <w:rFonts w:eastAsia="Times New Roman" w:cstheme="minorHAnsi"/>
          <w:szCs w:val="24"/>
        </w:rPr>
        <w:t>nt software development company</w:t>
      </w:r>
      <w:r w:rsidRPr="009F20D3">
        <w:rPr>
          <w:rFonts w:eastAsia="Times New Roman" w:cstheme="minorHAnsi"/>
          <w:szCs w:val="24"/>
        </w:rPr>
        <w:t xml:space="preserve">. In 1998 ELCA was one of the first 100% foreign-owned software companies to open an office in Ho Chi Minh City. </w:t>
      </w:r>
      <w:r w:rsidR="00BC1E85">
        <w:rPr>
          <w:rFonts w:eastAsia="Times New Roman" w:cstheme="minorHAnsi"/>
          <w:szCs w:val="24"/>
        </w:rPr>
        <w:t>The company</w:t>
      </w:r>
      <w:r w:rsidR="00715FF8">
        <w:rPr>
          <w:rFonts w:eastAsia="Times New Roman" w:cstheme="minorHAnsi"/>
          <w:szCs w:val="24"/>
        </w:rPr>
        <w:t xml:space="preserve"> </w:t>
      </w:r>
      <w:r w:rsidRPr="009F20D3">
        <w:rPr>
          <w:rFonts w:eastAsia="Times New Roman" w:cstheme="minorHAnsi"/>
          <w:szCs w:val="24"/>
        </w:rPr>
        <w:t>develop</w:t>
      </w:r>
      <w:r w:rsidR="000754A7">
        <w:rPr>
          <w:rFonts w:eastAsia="Times New Roman" w:cstheme="minorHAnsi"/>
          <w:szCs w:val="24"/>
        </w:rPr>
        <w:t>s</w:t>
      </w:r>
      <w:r w:rsidRPr="009F20D3">
        <w:rPr>
          <w:rFonts w:eastAsia="Times New Roman" w:cstheme="minorHAnsi"/>
          <w:szCs w:val="24"/>
        </w:rPr>
        <w:t xml:space="preserve"> on .NET and JAVA platforms and </w:t>
      </w:r>
      <w:r w:rsidR="00965184" w:rsidRPr="009F20D3">
        <w:rPr>
          <w:rFonts w:eastAsia="Times New Roman" w:cstheme="minorHAnsi"/>
          <w:szCs w:val="24"/>
        </w:rPr>
        <w:t>integrates</w:t>
      </w:r>
      <w:r w:rsidRPr="009F20D3">
        <w:rPr>
          <w:rFonts w:eastAsia="Times New Roman" w:cstheme="minorHAnsi"/>
          <w:szCs w:val="24"/>
        </w:rPr>
        <w:t xml:space="preserve"> products like SharePoint and CRM</w:t>
      </w:r>
      <w:r w:rsidR="001C5C1F">
        <w:rPr>
          <w:rFonts w:eastAsia="Times New Roman" w:cstheme="minorHAnsi"/>
          <w:szCs w:val="24"/>
        </w:rPr>
        <w:t>. The</w:t>
      </w:r>
      <w:r w:rsidRPr="009F20D3">
        <w:rPr>
          <w:rFonts w:eastAsia="Times New Roman" w:cstheme="minorHAnsi"/>
          <w:szCs w:val="24"/>
        </w:rPr>
        <w:t xml:space="preserve"> quality system is appraised at CMMI maturity level 3.</w:t>
      </w:r>
      <w:r w:rsidR="008A3325">
        <w:rPr>
          <w:rFonts w:eastAsia="Times New Roman" w:cstheme="minorHAnsi"/>
          <w:szCs w:val="24"/>
        </w:rPr>
        <w:t xml:space="preserve"> </w:t>
      </w:r>
      <w:r w:rsidRPr="009F20D3">
        <w:rPr>
          <w:rFonts w:eastAsia="Times New Roman" w:cstheme="minorHAnsi"/>
          <w:szCs w:val="24"/>
        </w:rPr>
        <w:t xml:space="preserve">ELCA Vietnam started with six people. Today we are a production facility with more than a hundred employees. During the same period ELCA Switzerland tripled its workforce to over 450 engineers. </w:t>
      </w:r>
    </w:p>
    <w:p w:rsidR="00B078CD" w:rsidRPr="009F20D3" w:rsidRDefault="00EF2292" w:rsidP="006644C4">
      <w:pPr>
        <w:rPr>
          <w:rFonts w:cstheme="minorHAnsi"/>
          <w:szCs w:val="24"/>
        </w:rPr>
        <w:pPrChange w:id="14" w:author="Admin" w:date="2014-12-28T19:12:00Z">
          <w:pPr>
            <w:ind w:left="720"/>
          </w:pPr>
        </w:pPrChange>
      </w:pPr>
      <w:r w:rsidRPr="009F20D3">
        <w:rPr>
          <w:rFonts w:cstheme="minorHAnsi"/>
          <w:szCs w:val="24"/>
        </w:rPr>
        <w:t>The report has the following chapters:</w:t>
      </w:r>
    </w:p>
    <w:p w:rsidR="00D2332A" w:rsidRPr="009F20D3" w:rsidRDefault="00D2332A" w:rsidP="006644C4">
      <w:pPr>
        <w:pStyle w:val="ListParagraph"/>
        <w:numPr>
          <w:ilvl w:val="0"/>
          <w:numId w:val="1"/>
        </w:numPr>
        <w:rPr>
          <w:rFonts w:cstheme="minorHAnsi"/>
          <w:szCs w:val="24"/>
        </w:rPr>
        <w:pPrChange w:id="15" w:author="Admin" w:date="2014-12-28T19:12:00Z">
          <w:pPr>
            <w:pStyle w:val="ListParagraph"/>
            <w:numPr>
              <w:numId w:val="1"/>
            </w:numPr>
            <w:ind w:left="1440" w:hanging="360"/>
          </w:pPr>
        </w:pPrChange>
      </w:pPr>
      <w:r w:rsidRPr="009F20D3">
        <w:rPr>
          <w:rFonts w:cstheme="minorHAnsi"/>
          <w:szCs w:val="24"/>
        </w:rPr>
        <w:t>Context</w:t>
      </w:r>
    </w:p>
    <w:p w:rsidR="00EA1AB1" w:rsidRPr="009F20D3" w:rsidRDefault="00EB407F" w:rsidP="006644C4">
      <w:pPr>
        <w:pStyle w:val="ListParagraph"/>
        <w:numPr>
          <w:ilvl w:val="0"/>
          <w:numId w:val="1"/>
        </w:numPr>
        <w:rPr>
          <w:rFonts w:cstheme="minorHAnsi"/>
          <w:szCs w:val="24"/>
        </w:rPr>
        <w:pPrChange w:id="16" w:author="Admin" w:date="2014-12-28T19:12:00Z">
          <w:pPr>
            <w:pStyle w:val="ListParagraph"/>
            <w:numPr>
              <w:numId w:val="1"/>
            </w:numPr>
            <w:ind w:left="1440" w:hanging="360"/>
          </w:pPr>
        </w:pPrChange>
      </w:pPr>
      <w:r w:rsidRPr="009F20D3">
        <w:rPr>
          <w:rFonts w:cstheme="minorHAnsi"/>
          <w:szCs w:val="24"/>
        </w:rPr>
        <w:t>Architecture</w:t>
      </w:r>
      <w:r w:rsidR="00D5211D" w:rsidRPr="009F20D3">
        <w:rPr>
          <w:rFonts w:cstheme="minorHAnsi"/>
          <w:szCs w:val="24"/>
        </w:rPr>
        <w:t xml:space="preserve"> </w:t>
      </w:r>
      <w:r w:rsidR="000B160C" w:rsidRPr="009F20D3">
        <w:rPr>
          <w:rFonts w:cstheme="minorHAnsi"/>
          <w:szCs w:val="24"/>
        </w:rPr>
        <w:t>overview</w:t>
      </w:r>
    </w:p>
    <w:p w:rsidR="002E1F46" w:rsidRPr="009F20D3" w:rsidRDefault="00EB407F" w:rsidP="006644C4">
      <w:pPr>
        <w:pStyle w:val="ListParagraph"/>
        <w:numPr>
          <w:ilvl w:val="0"/>
          <w:numId w:val="1"/>
        </w:numPr>
        <w:rPr>
          <w:rFonts w:cstheme="minorHAnsi"/>
          <w:szCs w:val="24"/>
        </w:rPr>
        <w:pPrChange w:id="17" w:author="Admin" w:date="2014-12-28T19:12:00Z">
          <w:pPr>
            <w:pStyle w:val="ListParagraph"/>
            <w:numPr>
              <w:numId w:val="1"/>
            </w:numPr>
            <w:ind w:left="1440" w:hanging="360"/>
          </w:pPr>
        </w:pPrChange>
      </w:pPr>
      <w:r w:rsidRPr="009F20D3">
        <w:rPr>
          <w:rFonts w:cstheme="minorHAnsi"/>
          <w:szCs w:val="24"/>
        </w:rPr>
        <w:t>Structural decomposition</w:t>
      </w:r>
    </w:p>
    <w:p w:rsidR="00181857" w:rsidRPr="0080441C" w:rsidRDefault="00181857" w:rsidP="0080441C">
      <w:pPr>
        <w:pStyle w:val="Heading1"/>
        <w:rPr>
          <w:rPrChange w:id="18" w:author="Admin" w:date="2014-12-28T19:13:00Z">
            <w:rPr>
              <w:rFonts w:ascii="Cambria" w:hAnsi="Cambria" w:cstheme="minorHAnsi"/>
              <w:color w:val="auto"/>
              <w:sz w:val="24"/>
              <w:szCs w:val="24"/>
            </w:rPr>
          </w:rPrChange>
        </w:rPr>
        <w:pPrChange w:id="19" w:author="Admin" w:date="2014-12-28T19:13:00Z">
          <w:pPr>
            <w:pStyle w:val="Heading1"/>
          </w:pPr>
        </w:pPrChange>
      </w:pPr>
      <w:moveToRangeStart w:id="20" w:author="Admin" w:date="2014-12-28T19:12:00Z" w:name="move407557275"/>
      <w:moveTo w:id="21" w:author="Admin" w:date="2014-12-28T19:12:00Z">
        <w:r w:rsidRPr="0080441C">
          <w:rPr>
            <w:rPrChange w:id="22" w:author="Admin" w:date="2014-12-28T19:13:00Z">
              <w:rPr>
                <w:rFonts w:ascii="Cambria" w:hAnsi="Cambria" w:cstheme="minorHAnsi"/>
                <w:color w:val="auto"/>
                <w:sz w:val="24"/>
                <w:szCs w:val="24"/>
              </w:rPr>
            </w:rPrChange>
          </w:rPr>
          <w:t>Architecture overview</w:t>
        </w:r>
      </w:moveTo>
    </w:p>
    <w:moveToRangeEnd w:id="20"/>
    <w:p w:rsidR="00EC7DBF" w:rsidRPr="009F20D3" w:rsidDel="00181857" w:rsidRDefault="00EC7DBF" w:rsidP="006644C4">
      <w:pPr>
        <w:pStyle w:val="Heading1"/>
        <w:rPr>
          <w:del w:id="23" w:author="Admin" w:date="2014-12-28T19:12:00Z"/>
          <w:rFonts w:ascii="Cambria" w:hAnsi="Cambria" w:cstheme="minorHAnsi"/>
          <w:color w:val="auto"/>
          <w:sz w:val="24"/>
          <w:szCs w:val="24"/>
        </w:rPr>
        <w:pPrChange w:id="24" w:author="Admin" w:date="2014-12-28T19:12:00Z">
          <w:pPr>
            <w:pStyle w:val="Heading1"/>
            <w:ind w:left="720"/>
          </w:pPr>
        </w:pPrChange>
      </w:pPr>
      <w:del w:id="25" w:author="Admin" w:date="2014-12-28T19:12:00Z">
        <w:r w:rsidRPr="009F20D3" w:rsidDel="00181857">
          <w:rPr>
            <w:rFonts w:ascii="Cambria" w:hAnsi="Cambria" w:cstheme="minorHAnsi"/>
            <w:color w:val="auto"/>
            <w:sz w:val="24"/>
            <w:szCs w:val="24"/>
          </w:rPr>
          <w:delText>Context</w:delText>
        </w:r>
      </w:del>
    </w:p>
    <w:p w:rsidR="00EC7DBF" w:rsidRPr="009F20D3" w:rsidRDefault="00EC7DBF" w:rsidP="006644C4">
      <w:pPr>
        <w:rPr>
          <w:rFonts w:cstheme="minorHAnsi"/>
          <w:szCs w:val="24"/>
        </w:rPr>
        <w:pPrChange w:id="26" w:author="Admin" w:date="2014-12-28T19:12:00Z">
          <w:pPr>
            <w:ind w:left="720"/>
          </w:pPr>
        </w:pPrChange>
      </w:pPr>
      <w:r w:rsidRPr="009F20D3">
        <w:rPr>
          <w:rFonts w:cstheme="minorHAnsi"/>
          <w:szCs w:val="24"/>
        </w:rPr>
        <w:t xml:space="preserve">The system consists of multiple different applications running in a single application container (the plugin application) adapted the needs of the different user groups. Every application implements a specific group of aspect of the system. To enforce a consistent </w:t>
      </w:r>
      <w:r w:rsidRPr="009F20D3">
        <w:rPr>
          <w:rFonts w:cstheme="minorHAnsi"/>
          <w:szCs w:val="24"/>
        </w:rPr>
        <w:lastRenderedPageBreak/>
        <w:t>user experience and to provide only a single Windows application to the users, the system uses the plugin pattern.</w:t>
      </w:r>
    </w:p>
    <w:p w:rsidR="00EC7DBF" w:rsidRPr="009F20D3" w:rsidRDefault="00EC7DBF" w:rsidP="006644C4">
      <w:pPr>
        <w:rPr>
          <w:rFonts w:cstheme="minorHAnsi"/>
          <w:szCs w:val="24"/>
        </w:rPr>
        <w:pPrChange w:id="27" w:author="Admin" w:date="2014-12-28T19:12:00Z">
          <w:pPr>
            <w:ind w:left="720"/>
          </w:pPr>
        </w:pPrChange>
      </w:pPr>
      <w:r w:rsidRPr="009F20D3">
        <w:rPr>
          <w:rFonts w:cstheme="minorHAnsi"/>
          <w:szCs w:val="24"/>
        </w:rPr>
        <w:t>The different applications plugged into the plugin application are all structured according to strict layer architecture, i.e. the layer architecture is the top level structural decomposition used.</w:t>
      </w:r>
    </w:p>
    <w:p w:rsidR="00EE1794" w:rsidRPr="009F20D3" w:rsidDel="00181857" w:rsidRDefault="00EE1794" w:rsidP="006644C4">
      <w:pPr>
        <w:pStyle w:val="Heading1"/>
        <w:rPr>
          <w:rFonts w:ascii="Cambria" w:hAnsi="Cambria" w:cstheme="minorHAnsi"/>
          <w:color w:val="auto"/>
          <w:sz w:val="24"/>
          <w:szCs w:val="24"/>
        </w:rPr>
        <w:pPrChange w:id="28" w:author="Admin" w:date="2014-12-28T19:12:00Z">
          <w:pPr>
            <w:pStyle w:val="Heading1"/>
            <w:ind w:left="720"/>
          </w:pPr>
        </w:pPrChange>
      </w:pPr>
      <w:moveFromRangeStart w:id="29" w:author="Admin" w:date="2014-12-28T19:12:00Z" w:name="move407557275"/>
      <w:moveFrom w:id="30" w:author="Admin" w:date="2014-12-28T19:12:00Z">
        <w:r w:rsidRPr="009F20D3" w:rsidDel="00181857">
          <w:rPr>
            <w:rFonts w:ascii="Cambria" w:hAnsi="Cambria" w:cstheme="minorHAnsi"/>
            <w:color w:val="auto"/>
            <w:sz w:val="24"/>
            <w:szCs w:val="24"/>
          </w:rPr>
          <w:t>Architecture overview</w:t>
        </w:r>
      </w:moveFrom>
    </w:p>
    <w:moveFromRangeEnd w:id="29"/>
    <w:p w:rsidR="002F48CD" w:rsidRPr="009F20D3" w:rsidRDefault="002E1F46" w:rsidP="006644C4">
      <w:pPr>
        <w:rPr>
          <w:rFonts w:cstheme="minorHAnsi"/>
          <w:szCs w:val="24"/>
        </w:rPr>
        <w:pPrChange w:id="31" w:author="Admin" w:date="2014-12-28T19:12:00Z">
          <w:pPr>
            <w:ind w:left="720"/>
          </w:pPr>
        </w:pPrChange>
      </w:pPr>
      <w:r w:rsidRPr="009F20D3">
        <w:rPr>
          <w:rFonts w:cstheme="minorHAnsi"/>
          <w:szCs w:val="24"/>
        </w:rPr>
        <w:t>The system consists of multiple different applications running in a single application container (the plugin application) adapted the needs of the different user groups. Every application implements a specific group of aspect of the system. To enforce a consistent user experience and to provide only a single Windows application to the users, the system uses the plugin pattern.</w:t>
      </w:r>
    </w:p>
    <w:p w:rsidR="002E1F46" w:rsidRPr="009F20D3" w:rsidRDefault="002E1F46" w:rsidP="006644C4">
      <w:pPr>
        <w:rPr>
          <w:rFonts w:cstheme="minorHAnsi"/>
          <w:szCs w:val="24"/>
        </w:rPr>
        <w:pPrChange w:id="32" w:author="Admin" w:date="2014-12-28T19:12:00Z">
          <w:pPr>
            <w:ind w:left="720"/>
          </w:pPr>
        </w:pPrChange>
      </w:pPr>
      <w:r w:rsidRPr="009F20D3">
        <w:rPr>
          <w:rFonts w:cstheme="minorHAnsi"/>
          <w:szCs w:val="24"/>
        </w:rPr>
        <w:t>The different applications plugged into the plugin application are all structured according to strict layer architecture, i.e. the layer architecture is the top level structural decomposition used.</w:t>
      </w:r>
    </w:p>
    <w:p w:rsidR="00EE1794" w:rsidRPr="0080441C" w:rsidRDefault="00277FBB" w:rsidP="0080441C">
      <w:pPr>
        <w:pStyle w:val="Heading2"/>
        <w:rPr>
          <w:rPrChange w:id="33" w:author="Admin" w:date="2014-12-28T19:13:00Z">
            <w:rPr>
              <w:rFonts w:ascii="Cambria" w:hAnsi="Cambria" w:cstheme="minorHAnsi"/>
              <w:color w:val="auto"/>
              <w:sz w:val="24"/>
              <w:szCs w:val="24"/>
            </w:rPr>
          </w:rPrChange>
        </w:rPr>
        <w:pPrChange w:id="34" w:author="Admin" w:date="2014-12-28T19:13:00Z">
          <w:pPr>
            <w:pStyle w:val="Heading2"/>
            <w:ind w:left="720"/>
          </w:pPr>
        </w:pPrChange>
      </w:pPr>
      <w:r w:rsidRPr="0080441C">
        <w:rPr>
          <w:rPrChange w:id="35" w:author="Admin" w:date="2014-12-28T19:13:00Z">
            <w:rPr>
              <w:rFonts w:ascii="Cambria" w:hAnsi="Cambria" w:cstheme="minorHAnsi"/>
              <w:color w:val="auto"/>
              <w:sz w:val="24"/>
              <w:szCs w:val="24"/>
            </w:rPr>
          </w:rPrChange>
        </w:rPr>
        <w:t>Plugin application concept</w:t>
      </w:r>
    </w:p>
    <w:p w:rsidR="00277FBB" w:rsidRPr="009F20D3" w:rsidRDefault="00D17820" w:rsidP="006644C4">
      <w:pPr>
        <w:rPr>
          <w:rFonts w:cstheme="minorHAnsi"/>
          <w:szCs w:val="24"/>
        </w:rPr>
        <w:pPrChange w:id="36" w:author="Admin" w:date="2014-12-28T19:12:00Z">
          <w:pPr>
            <w:ind w:left="720"/>
          </w:pPr>
        </w:pPrChange>
      </w:pPr>
      <w:r w:rsidRPr="009F20D3">
        <w:rPr>
          <w:rFonts w:cstheme="minorHAnsi"/>
          <w:szCs w:val="24"/>
        </w:rPr>
        <w:t>All applications are built as plugins running inside the plugin application. At startup, this plugin application will load all the deployed plugin assemblies. These assemblies contain entry point classes for the module: the plugin classes</w:t>
      </w:r>
      <w:r w:rsidR="00F728F0" w:rsidRPr="009F20D3">
        <w:rPr>
          <w:rFonts w:cstheme="minorHAnsi"/>
          <w:szCs w:val="24"/>
        </w:rPr>
        <w:t>. The</w:t>
      </w:r>
      <w:r w:rsidR="004900D4">
        <w:rPr>
          <w:rFonts w:cstheme="minorHAnsi"/>
          <w:szCs w:val="24"/>
        </w:rPr>
        <w:t>n to</w:t>
      </w:r>
      <w:r w:rsidR="00F728F0" w:rsidRPr="009F20D3">
        <w:rPr>
          <w:rFonts w:cstheme="minorHAnsi"/>
          <w:szCs w:val="24"/>
        </w:rPr>
        <w:t xml:space="preserve"> find those plugin classes, the plugin application searches in the plugin assemblies for </w:t>
      </w:r>
      <w:r w:rsidR="004900D4">
        <w:rPr>
          <w:rFonts w:cstheme="minorHAnsi"/>
          <w:szCs w:val="24"/>
        </w:rPr>
        <w:t xml:space="preserve">the </w:t>
      </w:r>
      <w:r w:rsidR="00F728F0" w:rsidRPr="009F20D3">
        <w:rPr>
          <w:rFonts w:cstheme="minorHAnsi"/>
          <w:szCs w:val="24"/>
        </w:rPr>
        <w:t>implementer</w:t>
      </w:r>
      <w:r w:rsidR="001D1868" w:rsidRPr="009F20D3">
        <w:rPr>
          <w:rFonts w:cstheme="minorHAnsi"/>
          <w:szCs w:val="24"/>
        </w:rPr>
        <w:t xml:space="preserve">. It will interact with those plugins by calling methods of this interface. </w:t>
      </w:r>
      <w:r w:rsidR="00C14C6F" w:rsidRPr="009F20D3">
        <w:rPr>
          <w:rFonts w:cstheme="minorHAnsi"/>
          <w:szCs w:val="24"/>
        </w:rPr>
        <w:t>The plugin application can also communicate with all the application windows to send them toolbar commands like close, refresh</w:t>
      </w:r>
      <w:r w:rsidR="00624AF8" w:rsidRPr="009F20D3">
        <w:rPr>
          <w:rFonts w:cstheme="minorHAnsi"/>
          <w:szCs w:val="24"/>
        </w:rPr>
        <w:t>,</w:t>
      </w:r>
      <w:r w:rsidR="00C14C6F" w:rsidRPr="009F20D3">
        <w:rPr>
          <w:rFonts w:cstheme="minorHAnsi"/>
          <w:szCs w:val="24"/>
        </w:rPr>
        <w:t xml:space="preserve"> etc.</w:t>
      </w:r>
    </w:p>
    <w:p w:rsidR="002F48CD" w:rsidRPr="009F20D3" w:rsidRDefault="002F48CD" w:rsidP="006644C4">
      <w:pPr>
        <w:rPr>
          <w:rFonts w:cstheme="minorHAnsi"/>
          <w:szCs w:val="24"/>
        </w:rPr>
        <w:pPrChange w:id="37" w:author="Admin" w:date="2014-12-28T19:12:00Z">
          <w:pPr>
            <w:ind w:left="720"/>
          </w:pPr>
        </w:pPrChange>
      </w:pPr>
    </w:p>
    <w:tbl>
      <w:tblPr>
        <w:tblStyle w:val="TableGrid"/>
        <w:tblW w:w="0" w:type="auto"/>
        <w:jc w:val="center"/>
        <w:tblLook w:val="04A0" w:firstRow="1" w:lastRow="0" w:firstColumn="1" w:lastColumn="0" w:noHBand="0" w:noVBand="1"/>
        <w:tblPrChange w:id="38" w:author="Admin" w:date="2014-12-28T19:12:00Z">
          <w:tblPr>
            <w:tblStyle w:val="TableGrid"/>
            <w:tblW w:w="0" w:type="auto"/>
            <w:jc w:val="center"/>
            <w:tblInd w:w="720" w:type="dxa"/>
            <w:tblLook w:val="04A0" w:firstRow="1" w:lastRow="0" w:firstColumn="1" w:lastColumn="0" w:noHBand="0" w:noVBand="1"/>
          </w:tblPr>
        </w:tblPrChange>
      </w:tblPr>
      <w:tblGrid>
        <w:gridCol w:w="3708"/>
        <w:tblGridChange w:id="39">
          <w:tblGrid>
            <w:gridCol w:w="3708"/>
          </w:tblGrid>
        </w:tblGridChange>
      </w:tblGrid>
      <w:tr w:rsidR="009F20D3" w:rsidRPr="009F20D3" w:rsidTr="006644C4">
        <w:trPr>
          <w:trHeight w:val="2870"/>
          <w:jc w:val="center"/>
          <w:trPrChange w:id="40" w:author="Admin" w:date="2014-12-28T19:12:00Z">
            <w:trPr>
              <w:trHeight w:val="2870"/>
              <w:jc w:val="center"/>
            </w:trPr>
          </w:trPrChange>
        </w:trPr>
        <w:tc>
          <w:tcPr>
            <w:tcW w:w="3708" w:type="dxa"/>
            <w:tcPrChange w:id="41" w:author="Admin" w:date="2014-12-28T19:12:00Z">
              <w:tcPr>
                <w:tcW w:w="3708" w:type="dxa"/>
              </w:tcPr>
            </w:tcPrChange>
          </w:tcPr>
          <w:p w:rsidR="000D2078" w:rsidRPr="009F20D3" w:rsidRDefault="00B8671E" w:rsidP="00277FBB">
            <w:pPr>
              <w:rPr>
                <w:rFonts w:cstheme="minorHAnsi"/>
                <w:szCs w:val="24"/>
              </w:rPr>
            </w:pPr>
            <w:r>
              <w:rPr>
                <w:rFonts w:cstheme="minorHAnsi"/>
                <w:szCs w:val="24"/>
              </w:rPr>
              <w:t>Missing!!!</w:t>
            </w:r>
          </w:p>
        </w:tc>
      </w:tr>
    </w:tbl>
    <w:p w:rsidR="00562367" w:rsidRPr="009F20D3" w:rsidRDefault="00FA41C1" w:rsidP="006644C4">
      <w:pPr>
        <w:jc w:val="center"/>
        <w:rPr>
          <w:rFonts w:cstheme="minorHAnsi"/>
          <w:szCs w:val="24"/>
        </w:rPr>
        <w:pPrChange w:id="42" w:author="Admin" w:date="2014-12-28T19:12:00Z">
          <w:pPr>
            <w:ind w:left="720"/>
            <w:jc w:val="center"/>
          </w:pPr>
        </w:pPrChange>
      </w:pPr>
      <w:r w:rsidRPr="009F20D3">
        <w:rPr>
          <w:rFonts w:cstheme="minorHAnsi"/>
          <w:szCs w:val="24"/>
        </w:rPr>
        <w:t>Figure. Class diagram of</w:t>
      </w:r>
      <w:r w:rsidR="00562367" w:rsidRPr="009F20D3">
        <w:rPr>
          <w:rFonts w:cstheme="minorHAnsi"/>
          <w:szCs w:val="24"/>
        </w:rPr>
        <w:t xml:space="preserve"> </w:t>
      </w:r>
      <w:r w:rsidRPr="009F20D3">
        <w:rPr>
          <w:rFonts w:cstheme="minorHAnsi"/>
          <w:szCs w:val="24"/>
        </w:rPr>
        <w:t>p</w:t>
      </w:r>
      <w:r w:rsidR="00562367" w:rsidRPr="009F20D3">
        <w:rPr>
          <w:rFonts w:cstheme="minorHAnsi"/>
          <w:szCs w:val="24"/>
        </w:rPr>
        <w:t>lugin</w:t>
      </w:r>
      <w:r w:rsidR="001C7C35" w:rsidRPr="009F20D3">
        <w:rPr>
          <w:rFonts w:cstheme="minorHAnsi"/>
          <w:szCs w:val="24"/>
        </w:rPr>
        <w:t xml:space="preserve"> pattern</w:t>
      </w:r>
    </w:p>
    <w:p w:rsidR="00EE1794" w:rsidRPr="009F20D3" w:rsidRDefault="00EE1794" w:rsidP="0080441C">
      <w:pPr>
        <w:pStyle w:val="Heading2"/>
        <w:pPrChange w:id="43" w:author="Admin" w:date="2014-12-28T19:13:00Z">
          <w:pPr>
            <w:ind w:left="720"/>
          </w:pPr>
        </w:pPrChange>
      </w:pPr>
      <w:r w:rsidRPr="009F20D3">
        <w:t>Structural decomposition</w:t>
      </w:r>
    </w:p>
    <w:p w:rsidR="008623CE" w:rsidRPr="009F20D3" w:rsidRDefault="00076FA9" w:rsidP="006644C4">
      <w:pPr>
        <w:pStyle w:val="NormalWeb"/>
        <w:spacing w:before="0" w:beforeAutospacing="0" w:after="360" w:afterAutospacing="0" w:line="315" w:lineRule="atLeast"/>
        <w:rPr>
          <w:rFonts w:ascii="Cambria" w:hAnsi="Cambria" w:cstheme="minorHAnsi"/>
        </w:rPr>
        <w:pPrChange w:id="44" w:author="Admin" w:date="2014-12-28T19:12:00Z">
          <w:pPr>
            <w:pStyle w:val="NormalWeb"/>
            <w:spacing w:before="0" w:beforeAutospacing="0" w:after="360" w:afterAutospacing="0" w:line="315" w:lineRule="atLeast"/>
            <w:ind w:left="720"/>
          </w:pPr>
        </w:pPrChange>
      </w:pPr>
      <w:r w:rsidRPr="009F20D3">
        <w:rPr>
          <w:rFonts w:ascii="Cambria" w:hAnsi="Cambria" w:cstheme="minorHAnsi"/>
        </w:rPr>
        <w:t>N-layer</w:t>
      </w:r>
      <w:r w:rsidR="008623CE" w:rsidRPr="009F20D3">
        <w:rPr>
          <w:rFonts w:ascii="Cambria" w:hAnsi="Cambria" w:cstheme="minorHAnsi"/>
        </w:rPr>
        <w:t xml:space="preserve"> architecture is all about separating different types of functionality. The common logical separation is into </w:t>
      </w:r>
      <w:r w:rsidR="00BF0048" w:rsidRPr="009F20D3">
        <w:rPr>
          <w:rFonts w:ascii="Cambria" w:hAnsi="Cambria" w:cstheme="minorHAnsi"/>
        </w:rPr>
        <w:t>a</w:t>
      </w:r>
      <w:r w:rsidR="008623CE" w:rsidRPr="009F20D3">
        <w:rPr>
          <w:rFonts w:ascii="Cambria" w:hAnsi="Cambria" w:cstheme="minorHAnsi"/>
        </w:rPr>
        <w:t xml:space="preserve"> </w:t>
      </w:r>
      <w:r w:rsidR="00A7388E" w:rsidRPr="009F20D3">
        <w:rPr>
          <w:rFonts w:ascii="Cambria" w:hAnsi="Cambria" w:cstheme="minorHAnsi"/>
        </w:rPr>
        <w:t>Presentation</w:t>
      </w:r>
      <w:r w:rsidR="008623CE" w:rsidRPr="009F20D3">
        <w:rPr>
          <w:rFonts w:ascii="Cambria" w:hAnsi="Cambria" w:cstheme="minorHAnsi"/>
        </w:rPr>
        <w:t xml:space="preserve"> layer, a Business layer</w:t>
      </w:r>
      <w:r w:rsidR="002B0C84" w:rsidRPr="009F20D3">
        <w:rPr>
          <w:rFonts w:ascii="Cambria" w:hAnsi="Cambria" w:cstheme="minorHAnsi"/>
        </w:rPr>
        <w:t xml:space="preserve">, and a Data layer. These may </w:t>
      </w:r>
      <w:r w:rsidR="002B0C84" w:rsidRPr="009F20D3">
        <w:rPr>
          <w:rFonts w:ascii="Cambria" w:hAnsi="Cambria" w:cstheme="minorHAnsi"/>
        </w:rPr>
        <w:lastRenderedPageBreak/>
        <w:t xml:space="preserve">exist on a single machine or on </w:t>
      </w:r>
      <w:del w:id="45" w:author="Admin" w:date="2014-12-28T19:32:00Z">
        <w:r w:rsidR="002B0C84" w:rsidRPr="009F20D3" w:rsidDel="000F78AA">
          <w:rPr>
            <w:rFonts w:ascii="Cambria" w:hAnsi="Cambria" w:cstheme="minorHAnsi"/>
          </w:rPr>
          <w:delText xml:space="preserve">three </w:delText>
        </w:r>
      </w:del>
      <w:ins w:id="46" w:author="Admin" w:date="2014-12-28T19:32:00Z">
        <w:r w:rsidR="00D514B4">
          <w:rPr>
            <w:rFonts w:ascii="Cambria" w:hAnsi="Cambria" w:cstheme="minorHAnsi"/>
          </w:rPr>
          <w:t>m</w:t>
        </w:r>
        <w:bookmarkStart w:id="47" w:name="_GoBack"/>
        <w:bookmarkEnd w:id="47"/>
        <w:r w:rsidR="000F78AA">
          <w:rPr>
            <w:rFonts w:ascii="Cambria" w:hAnsi="Cambria" w:cstheme="minorHAnsi"/>
          </w:rPr>
          <w:t>any</w:t>
        </w:r>
        <w:r w:rsidR="000F78AA" w:rsidRPr="009F20D3">
          <w:rPr>
            <w:rFonts w:ascii="Cambria" w:hAnsi="Cambria" w:cstheme="minorHAnsi"/>
          </w:rPr>
          <w:t xml:space="preserve"> </w:t>
        </w:r>
      </w:ins>
      <w:r w:rsidR="002B0C84" w:rsidRPr="009F20D3">
        <w:rPr>
          <w:rFonts w:ascii="Cambria" w:hAnsi="Cambria" w:cstheme="minorHAnsi"/>
        </w:rPr>
        <w:t>separate machines – the logical architecture does not define those details.</w:t>
      </w:r>
      <w:r w:rsidR="00DD3C53" w:rsidRPr="009F20D3">
        <w:rPr>
          <w:rFonts w:ascii="Cambria" w:hAnsi="Cambria" w:cstheme="minorHAnsi"/>
        </w:rPr>
        <w:t xml:space="preserve"> A physical n-tier is quite different from </w:t>
      </w:r>
      <w:r w:rsidR="008A16F1" w:rsidRPr="009F20D3">
        <w:rPr>
          <w:rFonts w:ascii="Cambria" w:hAnsi="Cambria" w:cstheme="minorHAnsi"/>
        </w:rPr>
        <w:t>logical</w:t>
      </w:r>
      <w:r w:rsidR="00DD3C53" w:rsidRPr="009F20D3">
        <w:rPr>
          <w:rFonts w:ascii="Cambria" w:hAnsi="Cambria" w:cstheme="minorHAnsi"/>
        </w:rPr>
        <w:t xml:space="preserve"> n-layer architecture. In n-tier architecture, the application is spread across multiple machines with different functions: a client, a web server, an application server, a database server, and so on.</w:t>
      </w:r>
      <w:r w:rsidR="00482D5C" w:rsidRPr="009F20D3">
        <w:rPr>
          <w:rFonts w:ascii="Cambria" w:hAnsi="Cambria" w:cstheme="minorHAnsi"/>
        </w:rPr>
        <w:t xml:space="preserve"> There is a relationship between an application’s logical and physical architectures: the logical architecture always has at least as many layers as the physical architecture has tires. There </w:t>
      </w:r>
      <w:r w:rsidR="00CC7142" w:rsidRPr="009F20D3">
        <w:rPr>
          <w:rFonts w:ascii="Cambria" w:hAnsi="Cambria" w:cstheme="minorHAnsi"/>
        </w:rPr>
        <w:t>may be</w:t>
      </w:r>
      <w:r w:rsidR="00482D5C" w:rsidRPr="009F20D3">
        <w:rPr>
          <w:rFonts w:ascii="Cambria" w:hAnsi="Cambria" w:cstheme="minorHAnsi"/>
        </w:rPr>
        <w:t xml:space="preserve"> more logical layers than physical tiers (because on physical tier can contain </w:t>
      </w:r>
      <w:r w:rsidR="00841144" w:rsidRPr="009F20D3">
        <w:rPr>
          <w:rFonts w:ascii="Cambria" w:hAnsi="Cambria" w:cstheme="minorHAnsi"/>
        </w:rPr>
        <w:t>several</w:t>
      </w:r>
      <w:r w:rsidR="00482D5C" w:rsidRPr="009F20D3">
        <w:rPr>
          <w:rFonts w:ascii="Cambria" w:hAnsi="Cambria" w:cstheme="minorHAnsi"/>
        </w:rPr>
        <w:t xml:space="preserve"> logical layers), but never fewer.</w:t>
      </w:r>
    </w:p>
    <w:p w:rsidR="009A7482" w:rsidRPr="009F20D3" w:rsidRDefault="00163704" w:rsidP="006644C4">
      <w:pPr>
        <w:rPr>
          <w:rFonts w:cstheme="minorHAnsi"/>
          <w:szCs w:val="24"/>
        </w:rPr>
        <w:pPrChange w:id="48" w:author="Admin" w:date="2014-12-28T19:12:00Z">
          <w:pPr>
            <w:ind w:left="720"/>
          </w:pPr>
        </w:pPrChange>
      </w:pPr>
      <w:r w:rsidRPr="009F20D3">
        <w:rPr>
          <w:rFonts w:cstheme="minorHAnsi"/>
          <w:szCs w:val="24"/>
        </w:rPr>
        <w:t>The c</w:t>
      </w:r>
      <w:r w:rsidR="008D60D2" w:rsidRPr="009F20D3">
        <w:rPr>
          <w:rFonts w:cstheme="minorHAnsi"/>
          <w:szCs w:val="24"/>
        </w:rPr>
        <w:t>urrent</w:t>
      </w:r>
      <w:r w:rsidR="002A75DA" w:rsidRPr="009F20D3">
        <w:rPr>
          <w:rFonts w:cstheme="minorHAnsi"/>
          <w:szCs w:val="24"/>
        </w:rPr>
        <w:t xml:space="preserve"> </w:t>
      </w:r>
      <w:r w:rsidR="007142C5" w:rsidRPr="009F20D3">
        <w:rPr>
          <w:rFonts w:cstheme="minorHAnsi"/>
          <w:szCs w:val="24"/>
        </w:rPr>
        <w:t>application</w:t>
      </w:r>
      <w:r w:rsidR="00353234" w:rsidRPr="009F20D3">
        <w:rPr>
          <w:rFonts w:cstheme="minorHAnsi"/>
          <w:szCs w:val="24"/>
        </w:rPr>
        <w:t xml:space="preserve"> </w:t>
      </w:r>
      <w:r w:rsidR="007142C5" w:rsidRPr="009F20D3">
        <w:rPr>
          <w:rFonts w:cstheme="minorHAnsi"/>
          <w:szCs w:val="24"/>
        </w:rPr>
        <w:t>is structured into the following layers:</w:t>
      </w:r>
    </w:p>
    <w:tbl>
      <w:tblPr>
        <w:tblStyle w:val="TableGrid"/>
        <w:tblW w:w="0" w:type="auto"/>
        <w:jc w:val="center"/>
        <w:tblLook w:val="04A0" w:firstRow="1" w:lastRow="0" w:firstColumn="1" w:lastColumn="0" w:noHBand="0" w:noVBand="1"/>
        <w:tblPrChange w:id="49" w:author="Admin" w:date="2014-12-28T19:12:00Z">
          <w:tblPr>
            <w:tblStyle w:val="TableGrid"/>
            <w:tblW w:w="0" w:type="auto"/>
            <w:jc w:val="center"/>
            <w:tblInd w:w="720" w:type="dxa"/>
            <w:tblLook w:val="04A0" w:firstRow="1" w:lastRow="0" w:firstColumn="1" w:lastColumn="0" w:noHBand="0" w:noVBand="1"/>
          </w:tblPr>
        </w:tblPrChange>
      </w:tblPr>
      <w:tblGrid>
        <w:gridCol w:w="909"/>
        <w:gridCol w:w="4689"/>
        <w:tblGridChange w:id="50">
          <w:tblGrid>
            <w:gridCol w:w="909"/>
            <w:gridCol w:w="4689"/>
          </w:tblGrid>
        </w:tblGridChange>
      </w:tblGrid>
      <w:tr w:rsidR="009F20D3" w:rsidRPr="009F20D3" w:rsidTr="006644C4">
        <w:trPr>
          <w:trHeight w:val="845"/>
          <w:jc w:val="center"/>
          <w:trPrChange w:id="51" w:author="Admin" w:date="2014-12-28T19:12:00Z">
            <w:trPr>
              <w:trHeight w:val="845"/>
              <w:jc w:val="center"/>
            </w:trPr>
          </w:trPrChange>
        </w:trPr>
        <w:tc>
          <w:tcPr>
            <w:tcW w:w="909" w:type="dxa"/>
            <w:vMerge w:val="restart"/>
            <w:textDirection w:val="btLr"/>
            <w:tcPrChange w:id="52" w:author="Admin" w:date="2014-12-28T19:12:00Z">
              <w:tcPr>
                <w:tcW w:w="909" w:type="dxa"/>
                <w:vMerge w:val="restart"/>
                <w:textDirection w:val="btLr"/>
              </w:tcPr>
            </w:tcPrChange>
          </w:tcPr>
          <w:p w:rsidR="002E485F" w:rsidRPr="009F20D3" w:rsidRDefault="002E485F" w:rsidP="002E485F">
            <w:pPr>
              <w:ind w:left="113" w:right="113"/>
              <w:jc w:val="center"/>
              <w:rPr>
                <w:rFonts w:cstheme="minorHAnsi"/>
                <w:b/>
                <w:szCs w:val="24"/>
              </w:rPr>
            </w:pPr>
            <w:r w:rsidRPr="009F20D3">
              <w:rPr>
                <w:rFonts w:cstheme="minorHAnsi"/>
                <w:b/>
                <w:szCs w:val="24"/>
              </w:rPr>
              <w:t>Common Technical</w:t>
            </w:r>
          </w:p>
          <w:p w:rsidR="002E485F" w:rsidRPr="009F20D3" w:rsidRDefault="002E485F" w:rsidP="002E485F">
            <w:pPr>
              <w:ind w:left="113" w:right="113"/>
              <w:jc w:val="center"/>
              <w:rPr>
                <w:rFonts w:cstheme="minorHAnsi"/>
                <w:szCs w:val="24"/>
              </w:rPr>
            </w:pPr>
            <w:r w:rsidRPr="009F20D3">
              <w:rPr>
                <w:rFonts w:cstheme="minorHAnsi"/>
                <w:szCs w:val="24"/>
              </w:rPr>
              <w:t>Components</w:t>
            </w:r>
          </w:p>
        </w:tc>
        <w:tc>
          <w:tcPr>
            <w:tcW w:w="4689" w:type="dxa"/>
            <w:vAlign w:val="center"/>
            <w:tcPrChange w:id="53" w:author="Admin" w:date="2014-12-28T19:12:00Z">
              <w:tcPr>
                <w:tcW w:w="4689" w:type="dxa"/>
                <w:vAlign w:val="center"/>
              </w:tcPr>
            </w:tcPrChange>
          </w:tcPr>
          <w:p w:rsidR="002E485F" w:rsidRPr="009F20D3" w:rsidRDefault="005E3C61" w:rsidP="00C60BFD">
            <w:pPr>
              <w:jc w:val="center"/>
              <w:rPr>
                <w:rFonts w:cstheme="minorHAnsi"/>
                <w:b/>
                <w:szCs w:val="24"/>
              </w:rPr>
            </w:pPr>
            <w:r w:rsidRPr="009F20D3">
              <w:rPr>
                <w:rFonts w:cstheme="minorHAnsi"/>
                <w:b/>
                <w:szCs w:val="24"/>
              </w:rPr>
              <w:t>Presentation</w:t>
            </w:r>
          </w:p>
          <w:p w:rsidR="002E485F" w:rsidRPr="009F20D3" w:rsidRDefault="002E485F" w:rsidP="00C60BFD">
            <w:pPr>
              <w:jc w:val="center"/>
              <w:rPr>
                <w:rFonts w:cstheme="minorHAnsi"/>
                <w:szCs w:val="24"/>
              </w:rPr>
            </w:pPr>
            <w:r w:rsidRPr="009F20D3">
              <w:rPr>
                <w:rFonts w:cstheme="minorHAnsi"/>
                <w:szCs w:val="24"/>
              </w:rPr>
              <w:t>Windows Forms (with DevExpress)</w:t>
            </w:r>
          </w:p>
        </w:tc>
      </w:tr>
      <w:tr w:rsidR="009F20D3" w:rsidRPr="009F20D3" w:rsidTr="006644C4">
        <w:trPr>
          <w:trHeight w:val="890"/>
          <w:jc w:val="center"/>
          <w:trPrChange w:id="54" w:author="Admin" w:date="2014-12-28T19:12:00Z">
            <w:trPr>
              <w:trHeight w:val="890"/>
              <w:jc w:val="center"/>
            </w:trPr>
          </w:trPrChange>
        </w:trPr>
        <w:tc>
          <w:tcPr>
            <w:tcW w:w="909" w:type="dxa"/>
            <w:vMerge/>
            <w:tcPrChange w:id="55" w:author="Admin" w:date="2014-12-28T19:12:00Z">
              <w:tcPr>
                <w:tcW w:w="909" w:type="dxa"/>
                <w:vMerge/>
              </w:tcPr>
            </w:tcPrChange>
          </w:tcPr>
          <w:p w:rsidR="002E485F" w:rsidRPr="009F20D3" w:rsidRDefault="002E485F" w:rsidP="00DC34AA">
            <w:pPr>
              <w:rPr>
                <w:rFonts w:cstheme="minorHAnsi"/>
                <w:szCs w:val="24"/>
              </w:rPr>
            </w:pPr>
          </w:p>
        </w:tc>
        <w:tc>
          <w:tcPr>
            <w:tcW w:w="4689" w:type="dxa"/>
            <w:vAlign w:val="center"/>
            <w:tcPrChange w:id="56" w:author="Admin" w:date="2014-12-28T19:12:00Z">
              <w:tcPr>
                <w:tcW w:w="4689" w:type="dxa"/>
                <w:vAlign w:val="center"/>
              </w:tcPr>
            </w:tcPrChange>
          </w:tcPr>
          <w:p w:rsidR="002E485F" w:rsidRPr="009F20D3" w:rsidRDefault="002E485F" w:rsidP="00C60BFD">
            <w:pPr>
              <w:jc w:val="center"/>
              <w:rPr>
                <w:rFonts w:cstheme="minorHAnsi"/>
                <w:b/>
                <w:szCs w:val="24"/>
              </w:rPr>
            </w:pPr>
            <w:r w:rsidRPr="009F20D3">
              <w:rPr>
                <w:rFonts w:cstheme="minorHAnsi"/>
                <w:b/>
                <w:szCs w:val="24"/>
              </w:rPr>
              <w:t>Business</w:t>
            </w:r>
          </w:p>
          <w:p w:rsidR="002E485F" w:rsidRPr="009F20D3" w:rsidRDefault="002E485F" w:rsidP="00C60BFD">
            <w:pPr>
              <w:jc w:val="center"/>
              <w:rPr>
                <w:rFonts w:cstheme="minorHAnsi"/>
                <w:szCs w:val="24"/>
              </w:rPr>
            </w:pPr>
            <w:r w:rsidRPr="009F20D3">
              <w:rPr>
                <w:rFonts w:cstheme="minorHAnsi"/>
                <w:szCs w:val="24"/>
              </w:rPr>
              <w:t>CSLA.NET</w:t>
            </w:r>
          </w:p>
        </w:tc>
      </w:tr>
      <w:tr w:rsidR="009F20D3" w:rsidRPr="009F20D3" w:rsidTr="006644C4">
        <w:trPr>
          <w:trHeight w:val="890"/>
          <w:jc w:val="center"/>
          <w:trPrChange w:id="57" w:author="Admin" w:date="2014-12-28T19:12:00Z">
            <w:trPr>
              <w:trHeight w:val="890"/>
              <w:jc w:val="center"/>
            </w:trPr>
          </w:trPrChange>
        </w:trPr>
        <w:tc>
          <w:tcPr>
            <w:tcW w:w="909" w:type="dxa"/>
            <w:vMerge/>
            <w:tcPrChange w:id="58" w:author="Admin" w:date="2014-12-28T19:12:00Z">
              <w:tcPr>
                <w:tcW w:w="909" w:type="dxa"/>
                <w:vMerge/>
              </w:tcPr>
            </w:tcPrChange>
          </w:tcPr>
          <w:p w:rsidR="002E485F" w:rsidRPr="009F20D3" w:rsidRDefault="002E485F" w:rsidP="00DC34AA">
            <w:pPr>
              <w:rPr>
                <w:rFonts w:cstheme="minorHAnsi"/>
                <w:szCs w:val="24"/>
              </w:rPr>
            </w:pPr>
          </w:p>
        </w:tc>
        <w:tc>
          <w:tcPr>
            <w:tcW w:w="4689" w:type="dxa"/>
            <w:vAlign w:val="center"/>
            <w:tcPrChange w:id="59" w:author="Admin" w:date="2014-12-28T19:12:00Z">
              <w:tcPr>
                <w:tcW w:w="4689" w:type="dxa"/>
                <w:vAlign w:val="center"/>
              </w:tcPr>
            </w:tcPrChange>
          </w:tcPr>
          <w:p w:rsidR="002E485F" w:rsidRPr="009F20D3" w:rsidRDefault="002E485F" w:rsidP="00C60BFD">
            <w:pPr>
              <w:jc w:val="center"/>
              <w:rPr>
                <w:rFonts w:cstheme="minorHAnsi"/>
                <w:b/>
                <w:szCs w:val="24"/>
              </w:rPr>
            </w:pPr>
            <w:r w:rsidRPr="009F20D3">
              <w:rPr>
                <w:rFonts w:cstheme="minorHAnsi"/>
                <w:b/>
                <w:szCs w:val="24"/>
              </w:rPr>
              <w:t>Data Access</w:t>
            </w:r>
          </w:p>
          <w:p w:rsidR="002E485F" w:rsidRPr="009F20D3" w:rsidRDefault="002E485F" w:rsidP="00C60BFD">
            <w:pPr>
              <w:jc w:val="center"/>
              <w:rPr>
                <w:rFonts w:cstheme="minorHAnsi"/>
                <w:szCs w:val="24"/>
              </w:rPr>
            </w:pPr>
            <w:r w:rsidRPr="009F20D3">
              <w:rPr>
                <w:rFonts w:cstheme="minorHAnsi"/>
                <w:szCs w:val="24"/>
              </w:rPr>
              <w:t>NHibernate</w:t>
            </w:r>
          </w:p>
        </w:tc>
      </w:tr>
      <w:tr w:rsidR="009F20D3" w:rsidRPr="009F20D3" w:rsidTr="006644C4">
        <w:trPr>
          <w:trHeight w:val="890"/>
          <w:jc w:val="center"/>
          <w:trPrChange w:id="60" w:author="Admin" w:date="2014-12-28T19:12:00Z">
            <w:trPr>
              <w:trHeight w:val="890"/>
              <w:jc w:val="center"/>
            </w:trPr>
          </w:trPrChange>
        </w:trPr>
        <w:tc>
          <w:tcPr>
            <w:tcW w:w="909" w:type="dxa"/>
            <w:tcBorders>
              <w:left w:val="nil"/>
              <w:bottom w:val="nil"/>
            </w:tcBorders>
            <w:tcPrChange w:id="61" w:author="Admin" w:date="2014-12-28T19:12:00Z">
              <w:tcPr>
                <w:tcW w:w="909" w:type="dxa"/>
                <w:tcBorders>
                  <w:left w:val="nil"/>
                  <w:bottom w:val="nil"/>
                </w:tcBorders>
              </w:tcPr>
            </w:tcPrChange>
          </w:tcPr>
          <w:p w:rsidR="002E485F" w:rsidRPr="009F20D3" w:rsidRDefault="002E485F" w:rsidP="00DC34AA">
            <w:pPr>
              <w:rPr>
                <w:rFonts w:cstheme="minorHAnsi"/>
                <w:szCs w:val="24"/>
              </w:rPr>
            </w:pPr>
          </w:p>
        </w:tc>
        <w:tc>
          <w:tcPr>
            <w:tcW w:w="4689" w:type="dxa"/>
            <w:vAlign w:val="center"/>
            <w:tcPrChange w:id="62" w:author="Admin" w:date="2014-12-28T19:12:00Z">
              <w:tcPr>
                <w:tcW w:w="4689" w:type="dxa"/>
                <w:vAlign w:val="center"/>
              </w:tcPr>
            </w:tcPrChange>
          </w:tcPr>
          <w:p w:rsidR="002E485F" w:rsidRPr="009F20D3" w:rsidRDefault="002E485F" w:rsidP="003D6E1F">
            <w:pPr>
              <w:jc w:val="center"/>
              <w:rPr>
                <w:rFonts w:cstheme="minorHAnsi"/>
                <w:b/>
                <w:szCs w:val="24"/>
              </w:rPr>
            </w:pPr>
            <w:r w:rsidRPr="009F20D3">
              <w:rPr>
                <w:rFonts w:cstheme="minorHAnsi"/>
                <w:b/>
                <w:szCs w:val="24"/>
              </w:rPr>
              <w:t>Data Storage</w:t>
            </w:r>
          </w:p>
          <w:p w:rsidR="002E485F" w:rsidRPr="009F20D3" w:rsidRDefault="002E485F" w:rsidP="003D6E1F">
            <w:pPr>
              <w:jc w:val="center"/>
              <w:rPr>
                <w:rFonts w:cstheme="minorHAnsi"/>
                <w:szCs w:val="24"/>
              </w:rPr>
            </w:pPr>
            <w:r w:rsidRPr="009F20D3">
              <w:rPr>
                <w:rFonts w:cstheme="minorHAnsi"/>
                <w:szCs w:val="24"/>
              </w:rPr>
              <w:t>ORACLE</w:t>
            </w:r>
          </w:p>
        </w:tc>
      </w:tr>
    </w:tbl>
    <w:p w:rsidR="002E485F" w:rsidRPr="009F20D3" w:rsidRDefault="00FA6C0A" w:rsidP="006644C4">
      <w:pPr>
        <w:jc w:val="center"/>
        <w:rPr>
          <w:rFonts w:cstheme="minorHAnsi"/>
          <w:szCs w:val="24"/>
        </w:rPr>
        <w:pPrChange w:id="63" w:author="Admin" w:date="2014-12-28T19:12:00Z">
          <w:pPr>
            <w:ind w:left="720"/>
            <w:jc w:val="center"/>
          </w:pPr>
        </w:pPrChange>
      </w:pPr>
      <w:commentRangeStart w:id="64"/>
      <w:r w:rsidRPr="009F20D3">
        <w:rPr>
          <w:rFonts w:cstheme="minorHAnsi"/>
          <w:szCs w:val="24"/>
        </w:rPr>
        <w:t xml:space="preserve">Figure. </w:t>
      </w:r>
      <w:commentRangeEnd w:id="64"/>
      <w:r w:rsidR="00B8671E">
        <w:rPr>
          <w:rStyle w:val="CommentReference"/>
        </w:rPr>
        <w:commentReference w:id="64"/>
      </w:r>
      <w:r w:rsidR="00A00CE2" w:rsidRPr="009F20D3">
        <w:rPr>
          <w:rFonts w:cstheme="minorHAnsi"/>
          <w:szCs w:val="24"/>
        </w:rPr>
        <w:t>A</w:t>
      </w:r>
      <w:r w:rsidR="004F10F0" w:rsidRPr="009F20D3">
        <w:rPr>
          <w:rFonts w:cstheme="minorHAnsi"/>
          <w:szCs w:val="24"/>
        </w:rPr>
        <w:t xml:space="preserve">pplication </w:t>
      </w:r>
      <w:r w:rsidR="002A3810" w:rsidRPr="009F20D3">
        <w:rPr>
          <w:rFonts w:cstheme="minorHAnsi"/>
          <w:szCs w:val="24"/>
        </w:rPr>
        <w:t>architecture</w:t>
      </w:r>
      <w:r w:rsidR="009B3FE6" w:rsidRPr="009F20D3">
        <w:rPr>
          <w:rFonts w:cstheme="minorHAnsi"/>
          <w:szCs w:val="24"/>
        </w:rPr>
        <w:t xml:space="preserve"> modeling overview</w:t>
      </w:r>
    </w:p>
    <w:p w:rsidR="007142C5" w:rsidRPr="009F20D3" w:rsidRDefault="007142C5" w:rsidP="006644C4">
      <w:pPr>
        <w:rPr>
          <w:rFonts w:cstheme="minorHAnsi"/>
          <w:szCs w:val="24"/>
        </w:rPr>
        <w:pPrChange w:id="65" w:author="Admin" w:date="2014-12-28T19:12:00Z">
          <w:pPr>
            <w:ind w:left="720"/>
          </w:pPr>
        </w:pPrChange>
      </w:pPr>
      <w:r w:rsidRPr="009F20D3">
        <w:rPr>
          <w:rFonts w:cstheme="minorHAnsi"/>
          <w:szCs w:val="24"/>
        </w:rPr>
        <w:t xml:space="preserve">The layering is strict, i.e. it is not allowed to skip a layer. The only exceptions are the common technical components, which can be used by </w:t>
      </w:r>
      <w:r w:rsidR="00D261F6">
        <w:rPr>
          <w:rFonts w:cstheme="minorHAnsi"/>
          <w:szCs w:val="24"/>
        </w:rPr>
        <w:t>P</w:t>
      </w:r>
      <w:r w:rsidR="00B02DC3">
        <w:rPr>
          <w:rFonts w:cstheme="minorHAnsi"/>
          <w:szCs w:val="24"/>
        </w:rPr>
        <w:t>resentation</w:t>
      </w:r>
      <w:r w:rsidRPr="009F20D3">
        <w:rPr>
          <w:rFonts w:cstheme="minorHAnsi"/>
          <w:szCs w:val="24"/>
        </w:rPr>
        <w:t xml:space="preserve">, </w:t>
      </w:r>
      <w:r w:rsidR="00F9579E">
        <w:rPr>
          <w:rFonts w:cstheme="minorHAnsi"/>
          <w:szCs w:val="24"/>
        </w:rPr>
        <w:t>B</w:t>
      </w:r>
      <w:r w:rsidR="00F9579E" w:rsidRPr="009F20D3">
        <w:rPr>
          <w:rFonts w:cstheme="minorHAnsi"/>
          <w:szCs w:val="24"/>
        </w:rPr>
        <w:t xml:space="preserve">usiness </w:t>
      </w:r>
      <w:r w:rsidRPr="009F20D3">
        <w:rPr>
          <w:rFonts w:cstheme="minorHAnsi"/>
          <w:szCs w:val="24"/>
        </w:rPr>
        <w:t xml:space="preserve">and </w:t>
      </w:r>
      <w:r w:rsidR="00F9579E">
        <w:rPr>
          <w:rFonts w:cstheme="minorHAnsi"/>
          <w:szCs w:val="24"/>
        </w:rPr>
        <w:t>D</w:t>
      </w:r>
      <w:r w:rsidR="00F9579E" w:rsidRPr="009F20D3">
        <w:rPr>
          <w:rFonts w:cstheme="minorHAnsi"/>
          <w:szCs w:val="24"/>
        </w:rPr>
        <w:t xml:space="preserve">ata </w:t>
      </w:r>
      <w:r w:rsidR="00F9579E">
        <w:rPr>
          <w:rFonts w:cstheme="minorHAnsi"/>
          <w:szCs w:val="24"/>
        </w:rPr>
        <w:t>A</w:t>
      </w:r>
      <w:r w:rsidR="00F9579E" w:rsidRPr="009F20D3">
        <w:rPr>
          <w:rFonts w:cstheme="minorHAnsi"/>
          <w:szCs w:val="24"/>
        </w:rPr>
        <w:t xml:space="preserve">ccess </w:t>
      </w:r>
      <w:r w:rsidRPr="009F20D3">
        <w:rPr>
          <w:rFonts w:cstheme="minorHAnsi"/>
          <w:szCs w:val="24"/>
        </w:rPr>
        <w:t>layer. Below the layer name, the diagram also shows the main frameworks/ tools used in the corresponding layer, e.g. the Data Access layer is built based on NHibernate.</w:t>
      </w:r>
    </w:p>
    <w:p w:rsidR="007142C5" w:rsidRPr="009F20D3" w:rsidRDefault="007142C5" w:rsidP="006644C4">
      <w:pPr>
        <w:rPr>
          <w:rFonts w:cstheme="minorHAnsi"/>
          <w:szCs w:val="24"/>
        </w:rPr>
        <w:pPrChange w:id="66" w:author="Admin" w:date="2014-12-28T19:12:00Z">
          <w:pPr>
            <w:ind w:left="720"/>
          </w:pPr>
        </w:pPrChange>
      </w:pPr>
      <w:r w:rsidRPr="009F20D3">
        <w:rPr>
          <w:rFonts w:cstheme="minorHAnsi"/>
          <w:szCs w:val="24"/>
        </w:rPr>
        <w:t xml:space="preserve">The logical layers are deployed as a rich client, i.e. </w:t>
      </w:r>
      <w:r w:rsidR="0091626B" w:rsidRPr="009F20D3">
        <w:rPr>
          <w:rFonts w:cstheme="minorHAnsi"/>
          <w:szCs w:val="24"/>
        </w:rPr>
        <w:t>Presentation</w:t>
      </w:r>
      <w:r w:rsidRPr="009F20D3">
        <w:rPr>
          <w:rFonts w:cstheme="minorHAnsi"/>
          <w:szCs w:val="24"/>
        </w:rPr>
        <w:t>, Business and Data Access layer are running on one machine as a single application. The database is running on a separate server, i.e. it is a 2-tier physical deployment.</w:t>
      </w:r>
    </w:p>
    <w:p w:rsidR="009C4F6A" w:rsidRPr="009F20D3" w:rsidRDefault="009C4F6A" w:rsidP="006644C4">
      <w:pPr>
        <w:pStyle w:val="NormalWeb"/>
        <w:spacing w:before="0" w:beforeAutospacing="0" w:after="360" w:afterAutospacing="0" w:line="315" w:lineRule="atLeast"/>
        <w:rPr>
          <w:rFonts w:ascii="Cambria" w:hAnsi="Cambria" w:cstheme="minorHAnsi"/>
        </w:rPr>
        <w:pPrChange w:id="67" w:author="Admin" w:date="2014-12-28T19:12:00Z">
          <w:pPr>
            <w:pStyle w:val="NormalWeb"/>
            <w:spacing w:before="0" w:beforeAutospacing="0" w:after="360" w:afterAutospacing="0" w:line="315" w:lineRule="atLeast"/>
            <w:ind w:left="720"/>
          </w:pPr>
        </w:pPrChange>
      </w:pPr>
      <w:r w:rsidRPr="009F20D3">
        <w:rPr>
          <w:rFonts w:ascii="Cambria" w:hAnsi="Cambria" w:cstheme="minorHAnsi"/>
        </w:rPr>
        <w:t xml:space="preserve">Having clean separation between these layers makes the application more maintainable, because changing one layer often has minimal impact on the other layers. Properly designed logical n-layer architecture provides the following benefits: </w:t>
      </w:r>
    </w:p>
    <w:p w:rsidR="009C4F6A" w:rsidRPr="009F20D3" w:rsidRDefault="009C4F6A" w:rsidP="006644C4">
      <w:pPr>
        <w:pStyle w:val="NormalWeb"/>
        <w:numPr>
          <w:ilvl w:val="0"/>
          <w:numId w:val="4"/>
        </w:numPr>
        <w:spacing w:after="360" w:line="315" w:lineRule="atLeast"/>
        <w:rPr>
          <w:rFonts w:ascii="Cambria" w:hAnsi="Cambria" w:cstheme="minorHAnsi"/>
        </w:rPr>
        <w:pPrChange w:id="68" w:author="Admin" w:date="2014-12-28T19:12:00Z">
          <w:pPr>
            <w:pStyle w:val="NormalWeb"/>
            <w:numPr>
              <w:numId w:val="4"/>
            </w:numPr>
            <w:spacing w:after="360" w:line="315" w:lineRule="atLeast"/>
            <w:ind w:left="1440" w:hanging="360"/>
          </w:pPr>
        </w:pPrChange>
      </w:pPr>
      <w:r w:rsidRPr="009F20D3">
        <w:rPr>
          <w:rFonts w:ascii="Cambria" w:hAnsi="Cambria" w:cstheme="minorHAnsi"/>
        </w:rPr>
        <w:t>Easier maintenance</w:t>
      </w:r>
    </w:p>
    <w:p w:rsidR="009C4F6A" w:rsidRPr="009F20D3" w:rsidRDefault="009C4F6A" w:rsidP="006644C4">
      <w:pPr>
        <w:pStyle w:val="NormalWeb"/>
        <w:numPr>
          <w:ilvl w:val="0"/>
          <w:numId w:val="4"/>
        </w:numPr>
        <w:spacing w:after="360" w:line="315" w:lineRule="atLeast"/>
        <w:rPr>
          <w:rFonts w:ascii="Cambria" w:hAnsi="Cambria" w:cstheme="minorHAnsi"/>
        </w:rPr>
        <w:pPrChange w:id="69" w:author="Admin" w:date="2014-12-28T19:12:00Z">
          <w:pPr>
            <w:pStyle w:val="NormalWeb"/>
            <w:numPr>
              <w:numId w:val="4"/>
            </w:numPr>
            <w:spacing w:after="360" w:line="315" w:lineRule="atLeast"/>
            <w:ind w:left="1440" w:hanging="360"/>
          </w:pPr>
        </w:pPrChange>
      </w:pPr>
      <w:r w:rsidRPr="009F20D3">
        <w:rPr>
          <w:rFonts w:ascii="Cambria" w:hAnsi="Cambria" w:cstheme="minorHAnsi"/>
        </w:rPr>
        <w:t>Better reuse of code</w:t>
      </w:r>
    </w:p>
    <w:p w:rsidR="009C4F6A" w:rsidRPr="009F20D3" w:rsidRDefault="009C4F6A" w:rsidP="006644C4">
      <w:pPr>
        <w:pStyle w:val="NormalWeb"/>
        <w:numPr>
          <w:ilvl w:val="0"/>
          <w:numId w:val="4"/>
        </w:numPr>
        <w:spacing w:after="360" w:line="315" w:lineRule="atLeast"/>
        <w:rPr>
          <w:rFonts w:ascii="Cambria" w:hAnsi="Cambria" w:cstheme="minorHAnsi"/>
        </w:rPr>
        <w:pPrChange w:id="70" w:author="Admin" w:date="2014-12-28T19:12:00Z">
          <w:pPr>
            <w:pStyle w:val="NormalWeb"/>
            <w:numPr>
              <w:numId w:val="4"/>
            </w:numPr>
            <w:spacing w:after="360" w:line="315" w:lineRule="atLeast"/>
            <w:ind w:left="1440" w:hanging="360"/>
          </w:pPr>
        </w:pPrChange>
      </w:pPr>
      <w:r w:rsidRPr="009F20D3">
        <w:rPr>
          <w:rFonts w:ascii="Cambria" w:hAnsi="Cambria" w:cstheme="minorHAnsi"/>
        </w:rPr>
        <w:t>Better team-development experience</w:t>
      </w:r>
    </w:p>
    <w:p w:rsidR="009C4F6A" w:rsidRPr="009F20D3" w:rsidRDefault="009C4F6A" w:rsidP="006644C4">
      <w:pPr>
        <w:pStyle w:val="NormalWeb"/>
        <w:numPr>
          <w:ilvl w:val="0"/>
          <w:numId w:val="4"/>
        </w:numPr>
        <w:spacing w:after="360" w:line="315" w:lineRule="atLeast"/>
        <w:rPr>
          <w:rFonts w:ascii="Cambria" w:hAnsi="Cambria" w:cstheme="minorHAnsi"/>
        </w:rPr>
        <w:pPrChange w:id="71" w:author="Admin" w:date="2014-12-28T19:12:00Z">
          <w:pPr>
            <w:pStyle w:val="NormalWeb"/>
            <w:numPr>
              <w:numId w:val="4"/>
            </w:numPr>
            <w:spacing w:after="360" w:line="315" w:lineRule="atLeast"/>
            <w:ind w:left="1440" w:hanging="360"/>
          </w:pPr>
        </w:pPrChange>
      </w:pPr>
      <w:r w:rsidRPr="009F20D3">
        <w:rPr>
          <w:rFonts w:ascii="Cambria" w:hAnsi="Cambria" w:cstheme="minorHAnsi"/>
        </w:rPr>
        <w:t>Higher clarity in coding</w:t>
      </w:r>
    </w:p>
    <w:p w:rsidR="009C4F6A" w:rsidRPr="009F20D3" w:rsidRDefault="009C4F6A" w:rsidP="006644C4">
      <w:pPr>
        <w:pStyle w:val="NormalWeb"/>
        <w:spacing w:after="360" w:line="315" w:lineRule="atLeast"/>
        <w:rPr>
          <w:rFonts w:ascii="Cambria" w:hAnsi="Cambria" w:cstheme="minorHAnsi"/>
        </w:rPr>
        <w:pPrChange w:id="72" w:author="Admin" w:date="2014-12-28T19:12:00Z">
          <w:pPr>
            <w:pStyle w:val="NormalWeb"/>
            <w:spacing w:after="360" w:line="315" w:lineRule="atLeast"/>
            <w:ind w:left="720"/>
          </w:pPr>
        </w:pPrChange>
      </w:pPr>
      <w:r w:rsidRPr="009F20D3">
        <w:rPr>
          <w:rFonts w:ascii="Cambria" w:hAnsi="Cambria" w:cstheme="minorHAnsi"/>
        </w:rPr>
        <w:lastRenderedPageBreak/>
        <w:t>On the other hand, properly chosen physical n-tier architecture can provide the following benefits:</w:t>
      </w:r>
    </w:p>
    <w:p w:rsidR="009C4F6A" w:rsidRPr="009F20D3" w:rsidRDefault="009C4F6A" w:rsidP="006644C4">
      <w:pPr>
        <w:pStyle w:val="NormalWeb"/>
        <w:numPr>
          <w:ilvl w:val="0"/>
          <w:numId w:val="5"/>
        </w:numPr>
        <w:spacing w:after="360" w:line="315" w:lineRule="atLeast"/>
        <w:rPr>
          <w:rFonts w:ascii="Cambria" w:hAnsi="Cambria" w:cstheme="minorHAnsi"/>
        </w:rPr>
        <w:pPrChange w:id="73" w:author="Admin" w:date="2014-12-28T19:12:00Z">
          <w:pPr>
            <w:pStyle w:val="NormalWeb"/>
            <w:numPr>
              <w:numId w:val="5"/>
            </w:numPr>
            <w:spacing w:after="360" w:line="315" w:lineRule="atLeast"/>
            <w:ind w:left="1440" w:hanging="360"/>
          </w:pPr>
        </w:pPrChange>
      </w:pPr>
      <w:r w:rsidRPr="009F20D3">
        <w:rPr>
          <w:rFonts w:ascii="Cambria" w:hAnsi="Cambria" w:cstheme="minorHAnsi"/>
        </w:rPr>
        <w:t>Performance</w:t>
      </w:r>
    </w:p>
    <w:p w:rsidR="009C4F6A" w:rsidRPr="009F20D3" w:rsidRDefault="009C4F6A" w:rsidP="006644C4">
      <w:pPr>
        <w:pStyle w:val="NormalWeb"/>
        <w:numPr>
          <w:ilvl w:val="0"/>
          <w:numId w:val="5"/>
        </w:numPr>
        <w:spacing w:after="360" w:line="315" w:lineRule="atLeast"/>
        <w:rPr>
          <w:rFonts w:ascii="Cambria" w:hAnsi="Cambria" w:cstheme="minorHAnsi"/>
        </w:rPr>
        <w:pPrChange w:id="74" w:author="Admin" w:date="2014-12-28T19:12:00Z">
          <w:pPr>
            <w:pStyle w:val="NormalWeb"/>
            <w:numPr>
              <w:numId w:val="5"/>
            </w:numPr>
            <w:spacing w:after="360" w:line="315" w:lineRule="atLeast"/>
            <w:ind w:left="1440" w:hanging="360"/>
          </w:pPr>
        </w:pPrChange>
      </w:pPr>
      <w:r w:rsidRPr="009F20D3">
        <w:rPr>
          <w:rFonts w:ascii="Cambria" w:hAnsi="Cambria" w:cstheme="minorHAnsi"/>
        </w:rPr>
        <w:t>Scalability</w:t>
      </w:r>
    </w:p>
    <w:p w:rsidR="009C4F6A" w:rsidRPr="009F20D3" w:rsidRDefault="009C4F6A" w:rsidP="006644C4">
      <w:pPr>
        <w:pStyle w:val="NormalWeb"/>
        <w:numPr>
          <w:ilvl w:val="0"/>
          <w:numId w:val="5"/>
        </w:numPr>
        <w:spacing w:after="360" w:line="315" w:lineRule="atLeast"/>
        <w:rPr>
          <w:rFonts w:ascii="Cambria" w:hAnsi="Cambria" w:cstheme="minorHAnsi"/>
        </w:rPr>
        <w:pPrChange w:id="75" w:author="Admin" w:date="2014-12-28T19:12:00Z">
          <w:pPr>
            <w:pStyle w:val="NormalWeb"/>
            <w:numPr>
              <w:numId w:val="5"/>
            </w:numPr>
            <w:spacing w:after="360" w:line="315" w:lineRule="atLeast"/>
            <w:ind w:left="1440" w:hanging="360"/>
          </w:pPr>
        </w:pPrChange>
      </w:pPr>
      <w:r w:rsidRPr="009F20D3">
        <w:rPr>
          <w:rFonts w:ascii="Cambria" w:hAnsi="Cambria" w:cstheme="minorHAnsi"/>
        </w:rPr>
        <w:t>Fault tolerance</w:t>
      </w:r>
    </w:p>
    <w:p w:rsidR="009C4F6A" w:rsidRPr="009F20D3" w:rsidRDefault="009C4F6A" w:rsidP="006644C4">
      <w:pPr>
        <w:pStyle w:val="NormalWeb"/>
        <w:numPr>
          <w:ilvl w:val="0"/>
          <w:numId w:val="5"/>
        </w:numPr>
        <w:spacing w:after="360" w:line="315" w:lineRule="atLeast"/>
        <w:rPr>
          <w:rFonts w:ascii="Cambria" w:hAnsi="Cambria" w:cstheme="minorHAnsi"/>
        </w:rPr>
        <w:pPrChange w:id="76" w:author="Admin" w:date="2014-12-28T19:12:00Z">
          <w:pPr>
            <w:pStyle w:val="NormalWeb"/>
            <w:numPr>
              <w:numId w:val="5"/>
            </w:numPr>
            <w:spacing w:after="360" w:line="315" w:lineRule="atLeast"/>
            <w:ind w:left="1440" w:hanging="360"/>
          </w:pPr>
        </w:pPrChange>
      </w:pPr>
      <w:r w:rsidRPr="009F20D3">
        <w:rPr>
          <w:rFonts w:ascii="Cambria" w:hAnsi="Cambria" w:cstheme="minorHAnsi"/>
        </w:rPr>
        <w:t>Security</w:t>
      </w:r>
    </w:p>
    <w:p w:rsidR="004B27E8" w:rsidRPr="009F20D3" w:rsidRDefault="00584093" w:rsidP="0080441C">
      <w:pPr>
        <w:pStyle w:val="Heading2"/>
        <w:pPrChange w:id="77" w:author="Admin" w:date="2014-12-28T19:13:00Z">
          <w:pPr>
            <w:pStyle w:val="Heading1"/>
            <w:spacing w:before="0" w:after="300"/>
            <w:ind w:left="720"/>
          </w:pPr>
        </w:pPrChange>
      </w:pPr>
      <w:r w:rsidRPr="009F20D3">
        <w:t>Presentation</w:t>
      </w:r>
      <w:r w:rsidR="00004B86" w:rsidRPr="009F20D3">
        <w:t xml:space="preserve"> layer</w:t>
      </w:r>
    </w:p>
    <w:p w:rsidR="004B27E8" w:rsidRPr="009F20D3" w:rsidRDefault="00D84337" w:rsidP="006644C4">
      <w:pPr>
        <w:rPr>
          <w:rFonts w:cstheme="minorHAnsi"/>
          <w:szCs w:val="24"/>
        </w:rPr>
        <w:pPrChange w:id="78" w:author="Admin" w:date="2014-12-28T19:12:00Z">
          <w:pPr>
            <w:ind w:left="720"/>
          </w:pPr>
        </w:pPrChange>
      </w:pPr>
      <w:r w:rsidRPr="009F20D3">
        <w:rPr>
          <w:rFonts w:cstheme="minorHAnsi"/>
          <w:szCs w:val="24"/>
          <w:shd w:val="clear" w:color="auto" w:fill="FFFFFF"/>
        </w:rPr>
        <w:t xml:space="preserve">The </w:t>
      </w:r>
      <w:r w:rsidR="001111F2" w:rsidRPr="009F20D3">
        <w:rPr>
          <w:rFonts w:cstheme="minorHAnsi"/>
          <w:szCs w:val="24"/>
          <w:shd w:val="clear" w:color="auto" w:fill="FFFFFF"/>
        </w:rPr>
        <w:t>presentation</w:t>
      </w:r>
      <w:r w:rsidRPr="009F20D3">
        <w:rPr>
          <w:rFonts w:cstheme="minorHAnsi"/>
          <w:szCs w:val="24"/>
          <w:shd w:val="clear" w:color="auto" w:fill="FFFFFF"/>
        </w:rPr>
        <w:t xml:space="preserve"> uses </w:t>
      </w:r>
      <w:r w:rsidR="005145DF" w:rsidRPr="009F20D3">
        <w:rPr>
          <w:rFonts w:cstheme="minorHAnsi"/>
          <w:szCs w:val="24"/>
          <w:shd w:val="clear" w:color="auto" w:fill="FFFFFF"/>
        </w:rPr>
        <w:t>W</w:t>
      </w:r>
      <w:r w:rsidRPr="009F20D3">
        <w:rPr>
          <w:rFonts w:cstheme="minorHAnsi"/>
          <w:szCs w:val="24"/>
          <w:shd w:val="clear" w:color="auto" w:fill="FFFFFF"/>
        </w:rPr>
        <w:t xml:space="preserve">indows </w:t>
      </w:r>
      <w:r w:rsidR="005145DF" w:rsidRPr="009F20D3">
        <w:rPr>
          <w:rFonts w:cstheme="minorHAnsi"/>
          <w:szCs w:val="24"/>
          <w:shd w:val="clear" w:color="auto" w:fill="FFFFFF"/>
        </w:rPr>
        <w:t>F</w:t>
      </w:r>
      <w:r w:rsidRPr="009F20D3">
        <w:rPr>
          <w:rFonts w:cstheme="minorHAnsi"/>
          <w:szCs w:val="24"/>
          <w:shd w:val="clear" w:color="auto" w:fill="FFFFFF"/>
        </w:rPr>
        <w:t>orm</w:t>
      </w:r>
      <w:r w:rsidR="00E37545" w:rsidRPr="009F20D3">
        <w:rPr>
          <w:rFonts w:cstheme="minorHAnsi"/>
          <w:szCs w:val="24"/>
          <w:shd w:val="clear" w:color="auto" w:fill="FFFFFF"/>
        </w:rPr>
        <w:t>s</w:t>
      </w:r>
      <w:r w:rsidRPr="009F20D3">
        <w:rPr>
          <w:rFonts w:cstheme="minorHAnsi"/>
          <w:szCs w:val="24"/>
          <w:shd w:val="clear" w:color="auto" w:fill="FFFFFF"/>
        </w:rPr>
        <w:t xml:space="preserve"> with DevExpress controls</w:t>
      </w:r>
      <w:r w:rsidR="00CE44C4" w:rsidRPr="009F20D3">
        <w:rPr>
          <w:rFonts w:cstheme="minorHAnsi"/>
          <w:szCs w:val="24"/>
          <w:shd w:val="clear" w:color="auto" w:fill="FFFFFF"/>
        </w:rPr>
        <w:t xml:space="preserve"> </w:t>
      </w:r>
      <w:r w:rsidR="00CE44C4" w:rsidRPr="009F20D3">
        <w:rPr>
          <w:szCs w:val="24"/>
          <w:shd w:val="clear" w:color="auto" w:fill="FFFFFF"/>
        </w:rPr>
        <w:t xml:space="preserve">to significantly improve productivity and provide a better user experience </w:t>
      </w:r>
      <w:r w:rsidR="00B8671E">
        <w:rPr>
          <w:szCs w:val="24"/>
          <w:shd w:val="clear" w:color="auto" w:fill="FFFFFF"/>
        </w:rPr>
        <w:t>for</w:t>
      </w:r>
      <w:r w:rsidR="00B8671E" w:rsidRPr="009F20D3">
        <w:rPr>
          <w:szCs w:val="24"/>
          <w:shd w:val="clear" w:color="auto" w:fill="FFFFFF"/>
        </w:rPr>
        <w:t xml:space="preserve"> </w:t>
      </w:r>
      <w:r w:rsidR="00CE44C4" w:rsidRPr="009F20D3">
        <w:rPr>
          <w:szCs w:val="24"/>
          <w:shd w:val="clear" w:color="auto" w:fill="FFFFFF"/>
        </w:rPr>
        <w:t>consumers</w:t>
      </w:r>
      <w:r w:rsidRPr="009F20D3">
        <w:rPr>
          <w:rFonts w:cstheme="minorHAnsi"/>
          <w:szCs w:val="24"/>
          <w:shd w:val="clear" w:color="auto" w:fill="FFFFFF"/>
        </w:rPr>
        <w:t>.</w:t>
      </w:r>
      <w:r w:rsidR="008B3ED8" w:rsidRPr="009F20D3">
        <w:rPr>
          <w:rFonts w:cstheme="minorHAnsi"/>
          <w:szCs w:val="24"/>
          <w:shd w:val="clear" w:color="auto" w:fill="FFFFFF"/>
        </w:rPr>
        <w:t xml:space="preserve"> </w:t>
      </w:r>
      <w:r w:rsidR="00910CBA" w:rsidRPr="009F20D3">
        <w:rPr>
          <w:rFonts w:cstheme="minorHAnsi"/>
          <w:szCs w:val="24"/>
          <w:shd w:val="clear" w:color="auto" w:fill="FFFFFF"/>
        </w:rPr>
        <w:t>DevExpress has made the application development easier by providing easy to use controls for Windows Forms. DevExpress controls use standard Visual Studio development methods.</w:t>
      </w:r>
      <w:r w:rsidR="00716309" w:rsidRPr="009F20D3">
        <w:rPr>
          <w:rFonts w:cstheme="minorHAnsi"/>
          <w:szCs w:val="24"/>
          <w:shd w:val="clear" w:color="auto" w:fill="FFFFFF"/>
        </w:rPr>
        <w:t xml:space="preserve"> </w:t>
      </w:r>
      <w:r w:rsidR="00DA0B22" w:rsidRPr="009F20D3">
        <w:rPr>
          <w:rFonts w:cstheme="minorHAnsi"/>
          <w:szCs w:val="24"/>
          <w:shd w:val="clear" w:color="auto" w:fill="FFFFFF"/>
        </w:rPr>
        <w:t>They</w:t>
      </w:r>
      <w:r w:rsidR="003401F3" w:rsidRPr="009F20D3">
        <w:rPr>
          <w:rFonts w:cstheme="minorHAnsi"/>
          <w:szCs w:val="24"/>
          <w:shd w:val="clear" w:color="auto" w:fill="FFFFFF"/>
        </w:rPr>
        <w:t xml:space="preserve"> are one of the most stable and easy to use tools that can cut down your development time up to 50%</w:t>
      </w:r>
      <w:r w:rsidR="00AA17AF" w:rsidRPr="009F20D3">
        <w:rPr>
          <w:rFonts w:cstheme="minorHAnsi"/>
          <w:szCs w:val="24"/>
          <w:shd w:val="clear" w:color="auto" w:fill="FFFFFF"/>
        </w:rPr>
        <w:t>. The CSLA framewo</w:t>
      </w:r>
      <w:r w:rsidR="0002376A" w:rsidRPr="009F20D3">
        <w:rPr>
          <w:rFonts w:cstheme="minorHAnsi"/>
          <w:szCs w:val="24"/>
          <w:shd w:val="clear" w:color="auto" w:fill="FFFFFF"/>
        </w:rPr>
        <w:t>r</w:t>
      </w:r>
      <w:r w:rsidR="00AA17AF" w:rsidRPr="009F20D3">
        <w:rPr>
          <w:rFonts w:cstheme="minorHAnsi"/>
          <w:szCs w:val="24"/>
          <w:shd w:val="clear" w:color="auto" w:fill="FFFFFF"/>
        </w:rPr>
        <w:t>k</w:t>
      </w:r>
      <w:r w:rsidR="00444650" w:rsidRPr="009F20D3">
        <w:rPr>
          <w:rFonts w:cstheme="minorHAnsi"/>
          <w:szCs w:val="24"/>
          <w:shd w:val="clear" w:color="auto" w:fill="FFFFFF"/>
        </w:rPr>
        <w:t xml:space="preserve">, </w:t>
      </w:r>
      <w:r w:rsidR="00704B5B" w:rsidRPr="009F20D3">
        <w:rPr>
          <w:rFonts w:cstheme="minorHAnsi"/>
          <w:szCs w:val="24"/>
          <w:shd w:val="clear" w:color="auto" w:fill="FFFFFF"/>
        </w:rPr>
        <w:t xml:space="preserve">is </w:t>
      </w:r>
      <w:r w:rsidR="00444650" w:rsidRPr="009F20D3">
        <w:rPr>
          <w:rFonts w:cstheme="minorHAnsi"/>
          <w:szCs w:val="24"/>
          <w:shd w:val="clear" w:color="auto" w:fill="FFFFFF"/>
        </w:rPr>
        <w:t>used in business layer,</w:t>
      </w:r>
      <w:r w:rsidR="00AA17AF" w:rsidRPr="009F20D3">
        <w:rPr>
          <w:rFonts w:cstheme="minorHAnsi"/>
          <w:szCs w:val="24"/>
          <w:shd w:val="clear" w:color="auto" w:fill="FFFFFF"/>
        </w:rPr>
        <w:t xml:space="preserve"> </w:t>
      </w:r>
      <w:r w:rsidR="00E502FD" w:rsidRPr="009F20D3">
        <w:rPr>
          <w:rFonts w:cstheme="minorHAnsi"/>
          <w:szCs w:val="24"/>
          <w:shd w:val="clear" w:color="auto" w:fill="FFFFFF"/>
        </w:rPr>
        <w:t xml:space="preserve">also </w:t>
      </w:r>
      <w:r w:rsidR="00AA17AF" w:rsidRPr="009F20D3">
        <w:rPr>
          <w:rFonts w:cstheme="minorHAnsi"/>
          <w:szCs w:val="24"/>
          <w:shd w:val="clear" w:color="auto" w:fill="FFFFFF"/>
        </w:rPr>
        <w:t xml:space="preserve">provides some </w:t>
      </w:r>
      <w:r w:rsidR="002333B9" w:rsidRPr="009F20D3">
        <w:rPr>
          <w:rFonts w:cstheme="minorHAnsi"/>
          <w:szCs w:val="24"/>
          <w:shd w:val="clear" w:color="auto" w:fill="FFFFFF"/>
        </w:rPr>
        <w:t>advanced</w:t>
      </w:r>
      <w:r w:rsidR="00AA17AF" w:rsidRPr="009F20D3">
        <w:rPr>
          <w:rFonts w:cstheme="minorHAnsi"/>
          <w:szCs w:val="24"/>
          <w:shd w:val="clear" w:color="auto" w:fill="FFFFFF"/>
        </w:rPr>
        <w:t xml:space="preserve"> features for data binding and validation. </w:t>
      </w:r>
      <w:r w:rsidR="00E03621" w:rsidRPr="009F20D3">
        <w:rPr>
          <w:rFonts w:cstheme="minorHAnsi"/>
          <w:szCs w:val="24"/>
          <w:shd w:val="clear" w:color="auto" w:fill="FFFFFF"/>
        </w:rPr>
        <w:t>The application</w:t>
      </w:r>
      <w:r w:rsidR="00AA17AF" w:rsidRPr="009F20D3">
        <w:rPr>
          <w:rFonts w:cstheme="minorHAnsi"/>
          <w:szCs w:val="24"/>
          <w:shd w:val="clear" w:color="auto" w:fill="FFFFFF"/>
        </w:rPr>
        <w:t xml:space="preserve"> use</w:t>
      </w:r>
      <w:r w:rsidR="00B8671E">
        <w:rPr>
          <w:rFonts w:cstheme="minorHAnsi"/>
          <w:szCs w:val="24"/>
          <w:shd w:val="clear" w:color="auto" w:fill="FFFFFF"/>
        </w:rPr>
        <w:t>s</w:t>
      </w:r>
      <w:r w:rsidR="00AA17AF" w:rsidRPr="009F20D3">
        <w:rPr>
          <w:rFonts w:cstheme="minorHAnsi"/>
          <w:szCs w:val="24"/>
          <w:shd w:val="clear" w:color="auto" w:fill="FFFFFF"/>
        </w:rPr>
        <w:t xml:space="preserve"> these features to bind Windows Forms UI to the Business layer</w:t>
      </w:r>
    </w:p>
    <w:p w:rsidR="006348C7" w:rsidRPr="009F20D3" w:rsidRDefault="006348C7" w:rsidP="0080441C">
      <w:pPr>
        <w:pStyle w:val="Heading2"/>
        <w:pPrChange w:id="79" w:author="Admin" w:date="2014-12-28T19:13:00Z">
          <w:pPr>
            <w:pStyle w:val="Heading1"/>
            <w:spacing w:before="0" w:after="300"/>
            <w:ind w:left="720"/>
          </w:pPr>
        </w:pPrChange>
      </w:pPr>
      <w:r w:rsidRPr="009F20D3">
        <w:t xml:space="preserve">Business layer </w:t>
      </w:r>
    </w:p>
    <w:p w:rsidR="005C04D9" w:rsidRPr="009F20D3" w:rsidRDefault="005C04D9" w:rsidP="006644C4">
      <w:pPr>
        <w:rPr>
          <w:rFonts w:cs="Arial"/>
          <w:bCs/>
          <w:szCs w:val="24"/>
          <w:shd w:val="clear" w:color="auto" w:fill="FFFFFF"/>
        </w:rPr>
        <w:pPrChange w:id="80" w:author="Admin" w:date="2014-12-28T19:12:00Z">
          <w:pPr>
            <w:ind w:left="720"/>
          </w:pPr>
        </w:pPrChange>
      </w:pPr>
      <w:r w:rsidRPr="009F20D3">
        <w:rPr>
          <w:rFonts w:cs="Arial"/>
          <w:bCs/>
          <w:szCs w:val="24"/>
          <w:shd w:val="clear" w:color="auto" w:fill="FFFFFF"/>
        </w:rPr>
        <w:t>The Business layer is built using</w:t>
      </w:r>
      <w:r w:rsidR="00017A46">
        <w:rPr>
          <w:rFonts w:cs="Arial"/>
          <w:bCs/>
          <w:szCs w:val="24"/>
          <w:shd w:val="clear" w:color="auto" w:fill="FFFFFF"/>
        </w:rPr>
        <w:t xml:space="preserve"> a</w:t>
      </w:r>
      <w:r w:rsidRPr="009F20D3">
        <w:rPr>
          <w:rFonts w:cs="Arial"/>
          <w:bCs/>
          <w:szCs w:val="24"/>
          <w:shd w:val="clear" w:color="auto" w:fill="FFFFFF"/>
        </w:rPr>
        <w:t xml:space="preserve"> different</w:t>
      </w:r>
      <w:r w:rsidR="00017A46">
        <w:rPr>
          <w:rFonts w:cs="Arial"/>
          <w:bCs/>
          <w:szCs w:val="24"/>
          <w:shd w:val="clear" w:color="auto" w:fill="FFFFFF"/>
        </w:rPr>
        <w:t xml:space="preserve"> </w:t>
      </w:r>
      <w:r w:rsidRPr="009F20D3">
        <w:rPr>
          <w:rFonts w:cs="Arial"/>
          <w:bCs/>
          <w:szCs w:val="24"/>
          <w:shd w:val="clear" w:color="auto" w:fill="FFFFFF"/>
        </w:rPr>
        <w:t xml:space="preserve">domain model for different use cases. Business logic includes all business rules, data validation, manipulation, processing, and authorization for the application. </w:t>
      </w:r>
      <w:r w:rsidR="00B41522" w:rsidRPr="009F20D3">
        <w:rPr>
          <w:rFonts w:cs="Arial"/>
          <w:bCs/>
          <w:szCs w:val="24"/>
          <w:shd w:val="clear" w:color="auto" w:fill="FFFFFF"/>
        </w:rPr>
        <w:t>The business logic must reside in a separate layer</w:t>
      </w:r>
      <w:r w:rsidR="00FE1377" w:rsidRPr="009F20D3">
        <w:rPr>
          <w:rFonts w:cs="Arial"/>
          <w:bCs/>
          <w:szCs w:val="24"/>
          <w:shd w:val="clear" w:color="auto" w:fill="FFFFFF"/>
        </w:rPr>
        <w:t xml:space="preserve"> from the presentation code. It must implement all the business logic</w:t>
      </w:r>
      <w:r w:rsidR="00712C15" w:rsidRPr="009F20D3">
        <w:rPr>
          <w:rFonts w:cs="Arial"/>
          <w:bCs/>
          <w:szCs w:val="24"/>
          <w:shd w:val="clear" w:color="auto" w:fill="FFFFFF"/>
        </w:rPr>
        <w:t xml:space="preserve">, because it is the only point of central control and </w:t>
      </w:r>
      <w:r w:rsidR="008014D1" w:rsidRPr="009F20D3">
        <w:rPr>
          <w:rFonts w:cs="Arial"/>
          <w:bCs/>
          <w:szCs w:val="24"/>
          <w:shd w:val="clear" w:color="auto" w:fill="FFFFFF"/>
        </w:rPr>
        <w:t>maintainability</w:t>
      </w:r>
      <w:r w:rsidR="00712C15" w:rsidRPr="009F20D3">
        <w:rPr>
          <w:rFonts w:cs="Arial"/>
          <w:bCs/>
          <w:szCs w:val="24"/>
          <w:shd w:val="clear" w:color="auto" w:fill="FFFFFF"/>
        </w:rPr>
        <w:t>.</w:t>
      </w:r>
      <w:ins w:id="81" w:author="Admin" w:date="2014-12-28T17:47:00Z">
        <w:r w:rsidR="00FC3BB8">
          <w:rPr>
            <w:rFonts w:cs="Arial"/>
            <w:bCs/>
            <w:szCs w:val="24"/>
            <w:shd w:val="clear" w:color="auto" w:fill="FFFFFF"/>
          </w:rPr>
          <w:t xml:space="preserve"> </w:t>
        </w:r>
      </w:ins>
    </w:p>
    <w:p w:rsidR="00493F2D" w:rsidRPr="009F20D3" w:rsidRDefault="005C04D9" w:rsidP="006644C4">
      <w:pPr>
        <w:rPr>
          <w:rFonts w:cstheme="minorHAnsi"/>
          <w:b/>
          <w:szCs w:val="24"/>
        </w:rPr>
        <w:pPrChange w:id="82" w:author="Admin" w:date="2014-12-28T19:12:00Z">
          <w:pPr>
            <w:ind w:left="720"/>
          </w:pPr>
        </w:pPrChange>
      </w:pPr>
      <w:r w:rsidRPr="0080271B">
        <w:rPr>
          <w:rFonts w:cs="Arial"/>
          <w:bCs/>
          <w:szCs w:val="24"/>
          <w:shd w:val="clear" w:color="auto" w:fill="FFFFFF"/>
        </w:rPr>
        <w:t>CSLA .NET</w:t>
      </w:r>
      <w:r w:rsidRPr="009F20D3">
        <w:rPr>
          <w:rStyle w:val="apple-converted-space"/>
          <w:rFonts w:cs="Arial"/>
          <w:szCs w:val="24"/>
          <w:shd w:val="clear" w:color="auto" w:fill="FFFFFF"/>
        </w:rPr>
        <w:t> </w:t>
      </w:r>
      <w:r w:rsidR="00D359B6" w:rsidRPr="009F20D3">
        <w:rPr>
          <w:rStyle w:val="apple-converted-space"/>
          <w:rFonts w:cs="Arial"/>
          <w:szCs w:val="24"/>
          <w:shd w:val="clear" w:color="auto" w:fill="FFFFFF"/>
        </w:rPr>
        <w:t>is the heart of</w:t>
      </w:r>
      <w:r w:rsidR="00794C83" w:rsidRPr="009F20D3">
        <w:rPr>
          <w:rStyle w:val="apple-converted-space"/>
          <w:rFonts w:cs="Arial"/>
          <w:szCs w:val="24"/>
          <w:shd w:val="clear" w:color="auto" w:fill="FFFFFF"/>
        </w:rPr>
        <w:t xml:space="preserve"> Business layer</w:t>
      </w:r>
      <w:r w:rsidR="00794C83" w:rsidRPr="009F20D3">
        <w:rPr>
          <w:rFonts w:cs="Arial"/>
          <w:szCs w:val="24"/>
          <w:shd w:val="clear" w:color="auto" w:fill="FFFFFF"/>
        </w:rPr>
        <w:t xml:space="preserve"> </w:t>
      </w:r>
      <w:r w:rsidRPr="009F20D3">
        <w:rPr>
          <w:rFonts w:cs="Arial"/>
          <w:szCs w:val="24"/>
          <w:shd w:val="clear" w:color="auto" w:fill="FFFFFF"/>
        </w:rPr>
        <w:t>that provides a standard way to create robust</w:t>
      </w:r>
      <w:r w:rsidRPr="009F20D3">
        <w:rPr>
          <w:rStyle w:val="apple-converted-space"/>
          <w:rFonts w:cs="Arial"/>
          <w:szCs w:val="24"/>
          <w:shd w:val="clear" w:color="auto" w:fill="FFFFFF"/>
        </w:rPr>
        <w:t> </w:t>
      </w:r>
      <w:r w:rsidRPr="009F20D3">
        <w:rPr>
          <w:rFonts w:cs="Arial"/>
          <w:szCs w:val="24"/>
          <w:shd w:val="clear" w:color="auto" w:fill="FFFFFF"/>
        </w:rPr>
        <w:t>object oriented</w:t>
      </w:r>
      <w:r w:rsidRPr="009F20D3">
        <w:rPr>
          <w:rStyle w:val="apple-converted-space"/>
          <w:rFonts w:cs="Arial"/>
          <w:szCs w:val="24"/>
          <w:shd w:val="clear" w:color="auto" w:fill="FFFFFF"/>
        </w:rPr>
        <w:t> </w:t>
      </w:r>
      <w:r w:rsidRPr="009F20D3">
        <w:rPr>
          <w:rFonts w:cs="Arial"/>
          <w:szCs w:val="24"/>
          <w:shd w:val="clear" w:color="auto" w:fill="FFFFFF"/>
        </w:rPr>
        <w:t>programs using</w:t>
      </w:r>
      <w:r w:rsidRPr="009F20D3">
        <w:rPr>
          <w:rStyle w:val="apple-converted-space"/>
          <w:rFonts w:cs="Arial"/>
          <w:szCs w:val="24"/>
          <w:shd w:val="clear" w:color="auto" w:fill="FFFFFF"/>
        </w:rPr>
        <w:t> </w:t>
      </w:r>
      <w:r w:rsidRPr="009F20D3">
        <w:rPr>
          <w:rFonts w:cs="Arial"/>
          <w:szCs w:val="24"/>
          <w:shd w:val="clear" w:color="auto" w:fill="FFFFFF"/>
        </w:rPr>
        <w:t xml:space="preserve">business objects. Business objects are objects that abstract business entities in an object oriented program. </w:t>
      </w:r>
      <w:r w:rsidR="000D0C84" w:rsidRPr="009F20D3">
        <w:rPr>
          <w:rFonts w:cs="Arial"/>
          <w:szCs w:val="24"/>
          <w:shd w:val="clear" w:color="auto" w:fill="FFFFFF"/>
        </w:rPr>
        <w:t>A business object encapsulates all the data and behavior (business logic and rules) associated with the object it represents. For example, an OrderEdit object will contain the data and business rule implementations necessary for the application to correctly allow the user to edit order information.</w:t>
      </w:r>
      <w:r w:rsidR="00E3525E" w:rsidRPr="009F20D3">
        <w:rPr>
          <w:rFonts w:cs="Arial"/>
          <w:szCs w:val="24"/>
          <w:shd w:val="clear" w:color="auto" w:fill="FFFFFF"/>
        </w:rPr>
        <w:t xml:space="preserve"> </w:t>
      </w:r>
      <w:r w:rsidR="007909DE" w:rsidRPr="009F20D3">
        <w:rPr>
          <w:rFonts w:cs="Arial"/>
          <w:szCs w:val="24"/>
          <w:shd w:val="clear" w:color="auto" w:fill="FFFFFF"/>
        </w:rPr>
        <w:t xml:space="preserve">Business objects created using CSLA .NET fully </w:t>
      </w:r>
      <w:r w:rsidR="001D4680" w:rsidRPr="009F20D3">
        <w:rPr>
          <w:rFonts w:cs="Arial"/>
          <w:szCs w:val="24"/>
          <w:shd w:val="clear" w:color="auto" w:fill="FFFFFF"/>
        </w:rPr>
        <w:t>supports</w:t>
      </w:r>
      <w:r w:rsidR="007909DE" w:rsidRPr="009F20D3">
        <w:rPr>
          <w:rFonts w:cs="Arial"/>
          <w:szCs w:val="24"/>
          <w:shd w:val="clear" w:color="auto" w:fill="FFFFFF"/>
        </w:rPr>
        <w:t xml:space="preserve"> data binding for all</w:t>
      </w:r>
      <w:r w:rsidR="007909DE" w:rsidRPr="009F20D3">
        <w:rPr>
          <w:rStyle w:val="apple-converted-space"/>
          <w:rFonts w:cs="Arial"/>
          <w:szCs w:val="24"/>
          <w:shd w:val="clear" w:color="auto" w:fill="FFFFFF"/>
        </w:rPr>
        <w:t> </w:t>
      </w:r>
      <w:r w:rsidR="007909DE" w:rsidRPr="009F20D3">
        <w:rPr>
          <w:rFonts w:cs="Arial"/>
          <w:szCs w:val="24"/>
          <w:shd w:val="clear" w:color="auto" w:fill="FFFFFF"/>
        </w:rPr>
        <w:t>Microsoft .NET</w:t>
      </w:r>
      <w:r w:rsidR="007909DE" w:rsidRPr="009F20D3">
        <w:rPr>
          <w:rStyle w:val="apple-converted-space"/>
          <w:rFonts w:cs="Arial"/>
          <w:szCs w:val="24"/>
          <w:shd w:val="clear" w:color="auto" w:fill="FFFFFF"/>
        </w:rPr>
        <w:t> </w:t>
      </w:r>
      <w:r w:rsidR="007909DE" w:rsidRPr="009F20D3">
        <w:rPr>
          <w:rFonts w:cs="Arial"/>
          <w:szCs w:val="24"/>
          <w:shd w:val="clear" w:color="auto" w:fill="FFFFFF"/>
        </w:rPr>
        <w:t>UI technologies, including</w:t>
      </w:r>
      <w:r w:rsidR="00F36A92" w:rsidRPr="009F20D3">
        <w:rPr>
          <w:szCs w:val="24"/>
        </w:rPr>
        <w:t xml:space="preserve"> </w:t>
      </w:r>
      <w:r w:rsidR="007909DE" w:rsidRPr="009F20D3">
        <w:rPr>
          <w:rFonts w:cs="Arial"/>
          <w:szCs w:val="24"/>
          <w:shd w:val="clear" w:color="auto" w:fill="FFFFFF"/>
        </w:rPr>
        <w:t xml:space="preserve">Windows Forms. </w:t>
      </w:r>
    </w:p>
    <w:p w:rsidR="00727596" w:rsidRPr="009F20D3" w:rsidRDefault="00DC34AA" w:rsidP="0080441C">
      <w:pPr>
        <w:pStyle w:val="Heading2"/>
        <w:pPrChange w:id="83" w:author="Admin" w:date="2014-12-28T19:13:00Z">
          <w:pPr>
            <w:ind w:firstLine="720"/>
          </w:pPr>
        </w:pPrChange>
      </w:pPr>
      <w:r w:rsidRPr="009F20D3">
        <w:t xml:space="preserve">Data </w:t>
      </w:r>
      <w:r w:rsidR="001D6B65" w:rsidRPr="009F20D3">
        <w:t>A</w:t>
      </w:r>
      <w:r w:rsidRPr="009F20D3">
        <w:t>ccess layer</w:t>
      </w:r>
    </w:p>
    <w:p w:rsidR="00CF77A2" w:rsidRPr="009F20D3" w:rsidRDefault="002719C2" w:rsidP="006644C4">
      <w:pPr>
        <w:rPr>
          <w:rFonts w:cstheme="minorHAnsi"/>
          <w:szCs w:val="24"/>
        </w:rPr>
        <w:pPrChange w:id="84" w:author="Admin" w:date="2014-12-28T19:12:00Z">
          <w:pPr>
            <w:ind w:left="720"/>
          </w:pPr>
        </w:pPrChange>
      </w:pPr>
      <w:r w:rsidRPr="009F20D3">
        <w:rPr>
          <w:rFonts w:cstheme="minorHAnsi"/>
          <w:szCs w:val="24"/>
        </w:rPr>
        <w:t>Data access code interacts with the Data Storage layer to retrieve, insert, update, and delete information. The Data access layer does not actually manage or store data; it merely provides an interface between the business logic and database.</w:t>
      </w:r>
      <w:r w:rsidR="00912D47" w:rsidRPr="009F20D3">
        <w:rPr>
          <w:rFonts w:cstheme="minorHAnsi"/>
          <w:szCs w:val="24"/>
        </w:rPr>
        <w:t xml:space="preserve"> </w:t>
      </w:r>
      <w:r w:rsidR="00895721" w:rsidRPr="009F20D3">
        <w:rPr>
          <w:rFonts w:cstheme="minorHAnsi"/>
          <w:szCs w:val="24"/>
        </w:rPr>
        <w:t xml:space="preserve"> By isolating the data access code into a specific layer, the impact of later changes</w:t>
      </w:r>
      <w:r w:rsidR="00FC09D8" w:rsidRPr="009F20D3">
        <w:rPr>
          <w:rFonts w:cstheme="minorHAnsi"/>
          <w:szCs w:val="24"/>
        </w:rPr>
        <w:t>, i.e. data access technology</w:t>
      </w:r>
      <w:r w:rsidR="009D20A9" w:rsidRPr="009F20D3">
        <w:rPr>
          <w:rFonts w:cstheme="minorHAnsi"/>
          <w:szCs w:val="24"/>
        </w:rPr>
        <w:t>,</w:t>
      </w:r>
      <w:r w:rsidR="00895721" w:rsidRPr="009F20D3">
        <w:rPr>
          <w:rFonts w:cstheme="minorHAnsi"/>
          <w:szCs w:val="24"/>
        </w:rPr>
        <w:t xml:space="preserve"> is limited to a smaller part of </w:t>
      </w:r>
      <w:r w:rsidR="00255050">
        <w:rPr>
          <w:rFonts w:cstheme="minorHAnsi"/>
          <w:szCs w:val="24"/>
        </w:rPr>
        <w:t xml:space="preserve">the </w:t>
      </w:r>
      <w:r w:rsidR="00895721" w:rsidRPr="009F20D3">
        <w:rPr>
          <w:rFonts w:cstheme="minorHAnsi"/>
          <w:szCs w:val="24"/>
        </w:rPr>
        <w:t>application</w:t>
      </w:r>
      <w:r w:rsidR="00D42D56" w:rsidRPr="009F20D3">
        <w:rPr>
          <w:rFonts w:cstheme="minorHAnsi"/>
          <w:szCs w:val="24"/>
        </w:rPr>
        <w:t>.</w:t>
      </w:r>
    </w:p>
    <w:p w:rsidR="009211DF" w:rsidRPr="009F20D3" w:rsidRDefault="00F55A83" w:rsidP="006644C4">
      <w:pPr>
        <w:rPr>
          <w:rFonts w:cstheme="minorHAnsi"/>
          <w:szCs w:val="24"/>
        </w:rPr>
        <w:pPrChange w:id="85" w:author="Admin" w:date="2014-12-28T19:12:00Z">
          <w:pPr>
            <w:ind w:left="720"/>
          </w:pPr>
        </w:pPrChange>
      </w:pPr>
      <w:r w:rsidRPr="009F20D3">
        <w:rPr>
          <w:rFonts w:cstheme="minorHAnsi"/>
          <w:szCs w:val="24"/>
        </w:rPr>
        <w:lastRenderedPageBreak/>
        <w:t>NHibernate</w:t>
      </w:r>
      <w:r w:rsidR="006A4FA7" w:rsidRPr="009F20D3">
        <w:rPr>
          <w:rFonts w:cstheme="minorHAnsi"/>
          <w:szCs w:val="24"/>
        </w:rPr>
        <w:t xml:space="preserve">, </w:t>
      </w:r>
      <w:r w:rsidR="004978FD" w:rsidRPr="009F20D3">
        <w:rPr>
          <w:rFonts w:cstheme="minorHAnsi"/>
          <w:szCs w:val="24"/>
        </w:rPr>
        <w:t xml:space="preserve">an </w:t>
      </w:r>
      <w:r w:rsidR="006A4FA7" w:rsidRPr="009F20D3">
        <w:rPr>
          <w:rFonts w:cstheme="minorHAnsi"/>
          <w:szCs w:val="24"/>
        </w:rPr>
        <w:t>object-relational mapping (ORM)</w:t>
      </w:r>
      <w:r w:rsidR="00A85EB4" w:rsidRPr="009F20D3">
        <w:rPr>
          <w:rFonts w:cstheme="minorHAnsi"/>
          <w:szCs w:val="24"/>
        </w:rPr>
        <w:t xml:space="preserve"> tool</w:t>
      </w:r>
      <w:r w:rsidR="006A4FA7" w:rsidRPr="009F20D3">
        <w:rPr>
          <w:rFonts w:cstheme="minorHAnsi"/>
          <w:szCs w:val="24"/>
        </w:rPr>
        <w:t>,</w:t>
      </w:r>
      <w:r w:rsidRPr="009F20D3">
        <w:rPr>
          <w:rFonts w:cstheme="minorHAnsi"/>
          <w:szCs w:val="24"/>
        </w:rPr>
        <w:t xml:space="preserve"> is used in</w:t>
      </w:r>
      <w:r w:rsidR="00255050">
        <w:rPr>
          <w:rFonts w:cstheme="minorHAnsi"/>
          <w:szCs w:val="24"/>
        </w:rPr>
        <w:t xml:space="preserve"> the</w:t>
      </w:r>
      <w:r w:rsidRPr="009F20D3">
        <w:rPr>
          <w:rFonts w:cstheme="minorHAnsi"/>
          <w:szCs w:val="24"/>
        </w:rPr>
        <w:t xml:space="preserve"> data access </w:t>
      </w:r>
      <w:r w:rsidR="00AD5D04" w:rsidRPr="009F20D3">
        <w:rPr>
          <w:rFonts w:cstheme="minorHAnsi"/>
          <w:szCs w:val="24"/>
        </w:rPr>
        <w:t>layer</w:t>
      </w:r>
      <w:r w:rsidRPr="009F20D3">
        <w:rPr>
          <w:rFonts w:cstheme="minorHAnsi"/>
          <w:szCs w:val="24"/>
        </w:rPr>
        <w:t xml:space="preserve"> </w:t>
      </w:r>
      <w:r w:rsidR="001E35D3" w:rsidRPr="009F20D3">
        <w:rPr>
          <w:rFonts w:cstheme="minorHAnsi"/>
          <w:szCs w:val="24"/>
        </w:rPr>
        <w:t xml:space="preserve">to </w:t>
      </w:r>
      <w:r w:rsidR="00DE1415" w:rsidRPr="009F20D3">
        <w:rPr>
          <w:rFonts w:cstheme="minorHAnsi"/>
          <w:szCs w:val="24"/>
        </w:rPr>
        <w:t>map</w:t>
      </w:r>
      <w:r w:rsidR="00D90D69" w:rsidRPr="009F20D3">
        <w:rPr>
          <w:rFonts w:cstheme="minorHAnsi"/>
          <w:szCs w:val="24"/>
        </w:rPr>
        <w:t xml:space="preserve"> between the object oriented business logic and the relational data in a data store</w:t>
      </w:r>
      <w:r w:rsidRPr="009F20D3">
        <w:rPr>
          <w:rFonts w:cstheme="minorHAnsi"/>
          <w:szCs w:val="24"/>
        </w:rPr>
        <w:t xml:space="preserve">. It also provides data query and retrieval facilities. It generates the SQL commands and relieves the developer from manual data set handling and object conversion, keeping the application portable to most SQL databases, with database portability delivered at </w:t>
      </w:r>
      <w:r w:rsidR="00255050">
        <w:rPr>
          <w:rFonts w:cstheme="minorHAnsi"/>
          <w:szCs w:val="24"/>
        </w:rPr>
        <w:t xml:space="preserve">the </w:t>
      </w:r>
      <w:r w:rsidRPr="009F20D3">
        <w:rPr>
          <w:rFonts w:cstheme="minorHAnsi"/>
          <w:szCs w:val="24"/>
        </w:rPr>
        <w:t>very little performance overhead.</w:t>
      </w:r>
    </w:p>
    <w:p w:rsidR="002567AA" w:rsidRPr="009F20D3" w:rsidRDefault="002567AA" w:rsidP="0080441C">
      <w:pPr>
        <w:pStyle w:val="Heading3"/>
        <w:pPrChange w:id="86" w:author="Admin" w:date="2014-12-28T19:13:00Z">
          <w:pPr>
            <w:pStyle w:val="ListParagraph"/>
            <w:numPr>
              <w:numId w:val="1"/>
            </w:numPr>
            <w:ind w:left="1440" w:hanging="360"/>
          </w:pPr>
        </w:pPrChange>
      </w:pPr>
      <w:r w:rsidRPr="009F20D3">
        <w:t>Concurrency management</w:t>
      </w:r>
    </w:p>
    <w:p w:rsidR="000E4260" w:rsidRPr="009F20D3" w:rsidRDefault="000E4260" w:rsidP="006644C4">
      <w:pPr>
        <w:rPr>
          <w:rFonts w:cstheme="minorHAnsi"/>
          <w:szCs w:val="24"/>
        </w:rPr>
        <w:pPrChange w:id="87" w:author="Admin" w:date="2014-12-28T19:12:00Z">
          <w:pPr>
            <w:ind w:left="720"/>
          </w:pPr>
        </w:pPrChange>
      </w:pPr>
      <w:r w:rsidRPr="009F20D3">
        <w:rPr>
          <w:rFonts w:cstheme="minorHAnsi"/>
          <w:szCs w:val="24"/>
        </w:rPr>
        <w:t xml:space="preserve">The system uses optimistic locking to detect concurrent modifications on the data. The </w:t>
      </w:r>
      <w:r w:rsidR="00286C29" w:rsidRPr="009F20D3">
        <w:rPr>
          <w:rFonts w:cstheme="minorHAnsi"/>
          <w:szCs w:val="24"/>
        </w:rPr>
        <w:t>strategy</w:t>
      </w:r>
      <w:r w:rsidRPr="009F20D3">
        <w:rPr>
          <w:rFonts w:cstheme="minorHAnsi"/>
          <w:szCs w:val="24"/>
        </w:rPr>
        <w:t xml:space="preserve"> used is therefore “first writer wins”. The assumption behind this is that conflicts only occur rarely and user accepts to lose their work under these circumstances.</w:t>
      </w:r>
    </w:p>
    <w:p w:rsidR="00486D78" w:rsidRPr="009F20D3" w:rsidRDefault="00486D78" w:rsidP="006644C4">
      <w:pPr>
        <w:rPr>
          <w:rFonts w:cstheme="minorHAnsi"/>
          <w:szCs w:val="24"/>
        </w:rPr>
        <w:pPrChange w:id="88" w:author="Admin" w:date="2014-12-28T19:12:00Z">
          <w:pPr>
            <w:ind w:left="720"/>
          </w:pPr>
        </w:pPrChange>
      </w:pPr>
      <w:r w:rsidRPr="009F20D3">
        <w:rPr>
          <w:rFonts w:cstheme="minorHAnsi"/>
          <w:szCs w:val="24"/>
        </w:rPr>
        <w:t>Optimistic locking is implemented by using the version column ROW_VERSION in tables.</w:t>
      </w:r>
    </w:p>
    <w:p w:rsidR="00486D78" w:rsidRPr="009F20D3" w:rsidRDefault="00486D78" w:rsidP="0080441C">
      <w:pPr>
        <w:pStyle w:val="Heading3"/>
        <w:pPrChange w:id="89" w:author="Admin" w:date="2014-12-28T19:13:00Z">
          <w:pPr>
            <w:pStyle w:val="ListParagraph"/>
            <w:numPr>
              <w:numId w:val="1"/>
            </w:numPr>
            <w:ind w:left="1440" w:hanging="360"/>
          </w:pPr>
        </w:pPrChange>
      </w:pPr>
      <w:r w:rsidRPr="009F20D3">
        <w:t>Storing data</w:t>
      </w:r>
    </w:p>
    <w:p w:rsidR="00486D78" w:rsidRPr="009F20D3" w:rsidRDefault="00486D78" w:rsidP="006644C4">
      <w:pPr>
        <w:rPr>
          <w:rFonts w:cs="Arial"/>
          <w:szCs w:val="24"/>
          <w:shd w:val="clear" w:color="auto" w:fill="FFFFFF"/>
        </w:rPr>
        <w:pPrChange w:id="90" w:author="Admin" w:date="2014-12-28T19:12:00Z">
          <w:pPr>
            <w:ind w:left="720"/>
          </w:pPr>
        </w:pPrChange>
      </w:pPr>
      <w:r w:rsidRPr="009F20D3">
        <w:rPr>
          <w:rFonts w:cstheme="minorHAnsi"/>
          <w:szCs w:val="24"/>
        </w:rPr>
        <w:t>T</w:t>
      </w:r>
      <w:r w:rsidR="001B30A9" w:rsidRPr="009F20D3">
        <w:rPr>
          <w:rFonts w:cstheme="minorHAnsi"/>
          <w:szCs w:val="24"/>
        </w:rPr>
        <w:t xml:space="preserve">he mapping between CSLA </w:t>
      </w:r>
      <w:r w:rsidR="00110F61" w:rsidRPr="009F20D3">
        <w:rPr>
          <w:rFonts w:cstheme="minorHAnsi"/>
          <w:szCs w:val="24"/>
        </w:rPr>
        <w:t>business object</w:t>
      </w:r>
      <w:r w:rsidR="001B30A9" w:rsidRPr="009F20D3">
        <w:rPr>
          <w:rFonts w:cstheme="minorHAnsi"/>
          <w:szCs w:val="24"/>
        </w:rPr>
        <w:t xml:space="preserve"> and NHibernate </w:t>
      </w:r>
      <w:r w:rsidR="0035157A" w:rsidRPr="009F20D3">
        <w:rPr>
          <w:rFonts w:cstheme="minorHAnsi"/>
          <w:szCs w:val="24"/>
        </w:rPr>
        <w:t>data object</w:t>
      </w:r>
      <w:r w:rsidR="001B30A9" w:rsidRPr="009F20D3">
        <w:rPr>
          <w:rFonts w:cstheme="minorHAnsi"/>
          <w:szCs w:val="24"/>
        </w:rPr>
        <w:t xml:space="preserve"> is required to store data. </w:t>
      </w:r>
      <w:r w:rsidR="00255050">
        <w:rPr>
          <w:rFonts w:cstheme="minorHAnsi"/>
          <w:szCs w:val="24"/>
        </w:rPr>
        <w:t>To</w:t>
      </w:r>
      <w:r w:rsidR="00255050" w:rsidRPr="009F20D3">
        <w:rPr>
          <w:rFonts w:cstheme="minorHAnsi"/>
          <w:szCs w:val="24"/>
        </w:rPr>
        <w:t xml:space="preserve"> updat</w:t>
      </w:r>
      <w:r w:rsidR="00255050">
        <w:rPr>
          <w:rFonts w:cstheme="minorHAnsi"/>
          <w:szCs w:val="24"/>
        </w:rPr>
        <w:t>e</w:t>
      </w:r>
      <w:r w:rsidR="00255050" w:rsidRPr="009F20D3">
        <w:rPr>
          <w:rFonts w:cstheme="minorHAnsi"/>
          <w:szCs w:val="24"/>
        </w:rPr>
        <w:t xml:space="preserve"> </w:t>
      </w:r>
      <w:r w:rsidR="001B30A9" w:rsidRPr="009F20D3">
        <w:rPr>
          <w:rFonts w:cstheme="minorHAnsi"/>
          <w:szCs w:val="24"/>
        </w:rPr>
        <w:t>new data, rehydrating the NHibernate</w:t>
      </w:r>
      <w:r w:rsidR="00595CF7" w:rsidRPr="009F20D3">
        <w:rPr>
          <w:rFonts w:cstheme="minorHAnsi"/>
          <w:szCs w:val="24"/>
        </w:rPr>
        <w:t xml:space="preserve"> data access object </w:t>
      </w:r>
      <w:r w:rsidR="00A56457" w:rsidRPr="009F20D3">
        <w:rPr>
          <w:rFonts w:cstheme="minorHAnsi"/>
          <w:szCs w:val="24"/>
        </w:rPr>
        <w:t>is performed from the database</w:t>
      </w:r>
      <w:r w:rsidR="005F49F5" w:rsidRPr="009F20D3">
        <w:rPr>
          <w:rFonts w:cstheme="minorHAnsi"/>
          <w:szCs w:val="24"/>
        </w:rPr>
        <w:t xml:space="preserve"> first, </w:t>
      </w:r>
      <w:r w:rsidR="000F4B87" w:rsidRPr="009F20D3">
        <w:rPr>
          <w:rFonts w:cstheme="minorHAnsi"/>
          <w:szCs w:val="24"/>
        </w:rPr>
        <w:t>and then</w:t>
      </w:r>
      <w:r w:rsidR="00A56457" w:rsidRPr="009F20D3">
        <w:rPr>
          <w:rFonts w:cstheme="minorHAnsi"/>
          <w:szCs w:val="24"/>
        </w:rPr>
        <w:t xml:space="preserve"> </w:t>
      </w:r>
      <w:r w:rsidR="000F4B87" w:rsidRPr="009F20D3">
        <w:rPr>
          <w:rFonts w:cstheme="minorHAnsi"/>
          <w:szCs w:val="24"/>
        </w:rPr>
        <w:t>maps</w:t>
      </w:r>
      <w:r w:rsidR="001B30A9" w:rsidRPr="009F20D3">
        <w:rPr>
          <w:rFonts w:cstheme="minorHAnsi"/>
          <w:szCs w:val="24"/>
        </w:rPr>
        <w:t xml:space="preserve"> the CSLA </w:t>
      </w:r>
      <w:r w:rsidR="00595CF7" w:rsidRPr="009F20D3">
        <w:rPr>
          <w:rFonts w:cstheme="minorHAnsi"/>
          <w:szCs w:val="24"/>
        </w:rPr>
        <w:t xml:space="preserve">business object </w:t>
      </w:r>
      <w:r w:rsidR="001B30A9" w:rsidRPr="009F20D3">
        <w:rPr>
          <w:rFonts w:cstheme="minorHAnsi"/>
          <w:szCs w:val="24"/>
        </w:rPr>
        <w:t xml:space="preserve">to </w:t>
      </w:r>
      <w:r w:rsidR="00F245B5" w:rsidRPr="009F20D3">
        <w:rPr>
          <w:rFonts w:cstheme="minorHAnsi"/>
          <w:szCs w:val="24"/>
        </w:rPr>
        <w:t xml:space="preserve">the </w:t>
      </w:r>
      <w:r w:rsidR="000E16E1" w:rsidRPr="009F20D3">
        <w:rPr>
          <w:rFonts w:cstheme="minorHAnsi"/>
          <w:szCs w:val="24"/>
        </w:rPr>
        <w:t>data access object.</w:t>
      </w:r>
      <w:r w:rsidR="00BE5C5B" w:rsidRPr="009F20D3">
        <w:rPr>
          <w:rFonts w:cstheme="minorHAnsi"/>
          <w:szCs w:val="24"/>
        </w:rPr>
        <w:t xml:space="preserve"> The data objects only </w:t>
      </w:r>
      <w:r w:rsidR="00DB4643" w:rsidRPr="009F20D3">
        <w:rPr>
          <w:rFonts w:cstheme="minorHAnsi"/>
          <w:szCs w:val="24"/>
        </w:rPr>
        <w:t xml:space="preserve">persist </w:t>
      </w:r>
      <w:r w:rsidR="00BE5C5B" w:rsidRPr="009F20D3">
        <w:rPr>
          <w:rFonts w:cstheme="minorHAnsi"/>
          <w:szCs w:val="24"/>
        </w:rPr>
        <w:t>themselves</w:t>
      </w:r>
      <w:r w:rsidR="00DB4643" w:rsidRPr="009F20D3">
        <w:rPr>
          <w:rFonts w:cstheme="minorHAnsi"/>
          <w:szCs w:val="24"/>
        </w:rPr>
        <w:t xml:space="preserve"> to </w:t>
      </w:r>
      <w:r w:rsidR="00255050">
        <w:rPr>
          <w:rFonts w:cstheme="minorHAnsi"/>
          <w:szCs w:val="24"/>
        </w:rPr>
        <w:t xml:space="preserve">a </w:t>
      </w:r>
      <w:r w:rsidR="00DB4643" w:rsidRPr="009F20D3">
        <w:rPr>
          <w:rFonts w:cstheme="minorHAnsi"/>
          <w:szCs w:val="24"/>
        </w:rPr>
        <w:t>database</w:t>
      </w:r>
      <w:r w:rsidR="00BE5C5B" w:rsidRPr="009F20D3">
        <w:rPr>
          <w:rFonts w:cstheme="minorHAnsi"/>
          <w:szCs w:val="24"/>
        </w:rPr>
        <w:t xml:space="preserve"> if their data has been changed</w:t>
      </w:r>
      <w:r w:rsidR="00DB4643" w:rsidRPr="009F20D3">
        <w:rPr>
          <w:rFonts w:cstheme="minorHAnsi"/>
          <w:szCs w:val="24"/>
        </w:rPr>
        <w:t>.</w:t>
      </w:r>
      <w:r w:rsidR="00D61386" w:rsidRPr="009F20D3">
        <w:rPr>
          <w:rFonts w:cstheme="minorHAnsi"/>
          <w:szCs w:val="24"/>
        </w:rPr>
        <w:t xml:space="preserve"> </w:t>
      </w:r>
      <w:r w:rsidR="00D61386" w:rsidRPr="009F20D3">
        <w:rPr>
          <w:rFonts w:cs="Arial"/>
          <w:szCs w:val="24"/>
          <w:shd w:val="clear" w:color="auto" w:fill="FFFFFF"/>
        </w:rPr>
        <w:t>Data creation, retrieval, updates, and deletes are performed by clearly defined methods of the business object associated with the data. Data access logic is clearly separated from business logic, typically using a</w:t>
      </w:r>
      <w:r w:rsidR="00D61386" w:rsidRPr="009F20D3">
        <w:rPr>
          <w:rStyle w:val="apple-converted-space"/>
          <w:rFonts w:cs="Arial"/>
          <w:szCs w:val="24"/>
          <w:shd w:val="clear" w:color="auto" w:fill="FFFFFF"/>
        </w:rPr>
        <w:t> </w:t>
      </w:r>
      <w:r w:rsidR="00D61386" w:rsidRPr="009F20D3">
        <w:rPr>
          <w:rFonts w:cs="Arial"/>
          <w:szCs w:val="24"/>
          <w:shd w:val="clear" w:color="auto" w:fill="FFFFFF"/>
        </w:rPr>
        <w:t>repository pattern</w:t>
      </w:r>
      <w:r w:rsidR="00D61386" w:rsidRPr="009F20D3">
        <w:rPr>
          <w:rStyle w:val="apple-converted-space"/>
          <w:rFonts w:cs="Arial"/>
          <w:szCs w:val="24"/>
          <w:shd w:val="clear" w:color="auto" w:fill="FFFFFF"/>
        </w:rPr>
        <w:t> </w:t>
      </w:r>
      <w:r w:rsidR="00D61386" w:rsidRPr="009F20D3">
        <w:rPr>
          <w:rFonts w:cs="Arial"/>
          <w:szCs w:val="24"/>
          <w:shd w:val="clear" w:color="auto" w:fill="FFFFFF"/>
        </w:rPr>
        <w:t>or other mainstream</w:t>
      </w:r>
      <w:r w:rsidR="00D61386" w:rsidRPr="009F20D3">
        <w:rPr>
          <w:rStyle w:val="apple-converted-space"/>
          <w:rFonts w:cs="Arial"/>
          <w:szCs w:val="24"/>
          <w:shd w:val="clear" w:color="auto" w:fill="FFFFFF"/>
        </w:rPr>
        <w:t> </w:t>
      </w:r>
      <w:r w:rsidR="00D61386" w:rsidRPr="009F20D3">
        <w:rPr>
          <w:rFonts w:cs="Arial"/>
          <w:szCs w:val="24"/>
          <w:shd w:val="clear" w:color="auto" w:fill="FFFFFF"/>
        </w:rPr>
        <w:t>object-oriented programming</w:t>
      </w:r>
      <w:r w:rsidR="00D61386" w:rsidRPr="009F20D3">
        <w:rPr>
          <w:rStyle w:val="apple-converted-space"/>
          <w:rFonts w:cs="Arial"/>
          <w:szCs w:val="24"/>
          <w:shd w:val="clear" w:color="auto" w:fill="FFFFFF"/>
        </w:rPr>
        <w:t> </w:t>
      </w:r>
      <w:r w:rsidR="00D61386" w:rsidRPr="009F20D3">
        <w:rPr>
          <w:rFonts w:cs="Arial"/>
          <w:szCs w:val="24"/>
          <w:shd w:val="clear" w:color="auto" w:fill="FFFFFF"/>
        </w:rPr>
        <w:t>techniques.</w:t>
      </w:r>
    </w:p>
    <w:p w:rsidR="00C36233" w:rsidRPr="009F20D3" w:rsidRDefault="00C36233" w:rsidP="006644C4">
      <w:pPr>
        <w:rPr>
          <w:rFonts w:cstheme="minorHAnsi"/>
          <w:szCs w:val="24"/>
        </w:rPr>
        <w:pPrChange w:id="91" w:author="Admin" w:date="2014-12-28T19:12:00Z">
          <w:pPr>
            <w:ind w:left="720"/>
          </w:pPr>
        </w:pPrChange>
      </w:pPr>
      <w:r w:rsidRPr="009F20D3">
        <w:rPr>
          <w:rFonts w:cstheme="minorHAnsi"/>
          <w:szCs w:val="24"/>
        </w:rPr>
        <w:t>The data access layer provides a repository per root object of the data object. The Repository is implemented based on NHibern</w:t>
      </w:r>
      <w:r w:rsidR="00CC6434" w:rsidRPr="009F20D3">
        <w:rPr>
          <w:rFonts w:cstheme="minorHAnsi"/>
          <w:szCs w:val="24"/>
        </w:rPr>
        <w:t xml:space="preserve">ate, which maps between the database </w:t>
      </w:r>
      <w:r w:rsidRPr="009F20D3">
        <w:rPr>
          <w:rFonts w:cstheme="minorHAnsi"/>
          <w:szCs w:val="24"/>
        </w:rPr>
        <w:t xml:space="preserve">and the data </w:t>
      </w:r>
      <w:r w:rsidR="00637AFD" w:rsidRPr="009F20D3">
        <w:rPr>
          <w:rFonts w:cstheme="minorHAnsi"/>
          <w:szCs w:val="24"/>
        </w:rPr>
        <w:t>object</w:t>
      </w:r>
      <w:r w:rsidR="001D106B" w:rsidRPr="009F20D3">
        <w:rPr>
          <w:rFonts w:cstheme="minorHAnsi"/>
          <w:szCs w:val="24"/>
        </w:rPr>
        <w:t>.</w:t>
      </w:r>
    </w:p>
    <w:p w:rsidR="001D106B" w:rsidRPr="009F20D3" w:rsidRDefault="001D106B" w:rsidP="006644C4">
      <w:pPr>
        <w:rPr>
          <w:rFonts w:cstheme="minorHAnsi"/>
          <w:szCs w:val="24"/>
        </w:rPr>
        <w:pPrChange w:id="92" w:author="Admin" w:date="2014-12-28T19:12:00Z">
          <w:pPr>
            <w:ind w:left="720"/>
          </w:pPr>
        </w:pPrChange>
      </w:pPr>
      <w:r w:rsidRPr="009F20D3">
        <w:rPr>
          <w:rFonts w:cstheme="minorHAnsi"/>
          <w:szCs w:val="24"/>
        </w:rPr>
        <w:t>A Unit of Work bundles together all the operations on</w:t>
      </w:r>
      <w:r w:rsidR="00B47FCA" w:rsidRPr="009F20D3">
        <w:rPr>
          <w:rFonts w:cstheme="minorHAnsi"/>
          <w:szCs w:val="24"/>
        </w:rPr>
        <w:t xml:space="preserve"> the database belonging to one </w:t>
      </w:r>
      <w:r w:rsidRPr="009F20D3">
        <w:rPr>
          <w:rFonts w:cstheme="minorHAnsi"/>
          <w:szCs w:val="24"/>
        </w:rPr>
        <w:t>business action. The unit of work creates and m</w:t>
      </w:r>
      <w:r w:rsidR="00B47FCA" w:rsidRPr="009F20D3">
        <w:rPr>
          <w:rFonts w:cstheme="minorHAnsi"/>
          <w:szCs w:val="24"/>
        </w:rPr>
        <w:t xml:space="preserve">anages the NHibernate session. </w:t>
      </w:r>
      <w:r w:rsidRPr="009F20D3">
        <w:rPr>
          <w:rFonts w:cstheme="minorHAnsi"/>
          <w:szCs w:val="24"/>
        </w:rPr>
        <w:t>Every interaction with the database must be part of a Unit of Work</w:t>
      </w:r>
    </w:p>
    <w:p w:rsidR="0097353D" w:rsidRPr="009F20D3" w:rsidRDefault="0097353D" w:rsidP="0080441C">
      <w:pPr>
        <w:pStyle w:val="Heading2"/>
        <w:pPrChange w:id="93" w:author="Admin" w:date="2014-12-28T19:13:00Z">
          <w:pPr>
            <w:ind w:left="720"/>
          </w:pPr>
        </w:pPrChange>
      </w:pPr>
      <w:r w:rsidRPr="009F20D3">
        <w:t>Data Storage layer</w:t>
      </w:r>
    </w:p>
    <w:p w:rsidR="006139AE" w:rsidRPr="009F20D3" w:rsidRDefault="0097353D" w:rsidP="006644C4">
      <w:pPr>
        <w:rPr>
          <w:rFonts w:cstheme="minorHAnsi"/>
          <w:szCs w:val="24"/>
        </w:rPr>
        <w:pPrChange w:id="94" w:author="Admin" w:date="2014-12-28T19:12:00Z">
          <w:pPr>
            <w:ind w:left="720"/>
          </w:pPr>
        </w:pPrChange>
      </w:pPr>
      <w:r w:rsidRPr="009F20D3">
        <w:rPr>
          <w:rFonts w:cstheme="minorHAnsi"/>
          <w:szCs w:val="24"/>
        </w:rPr>
        <w:t xml:space="preserve">All the data </w:t>
      </w:r>
      <w:r w:rsidR="00255050">
        <w:rPr>
          <w:rFonts w:cstheme="minorHAnsi"/>
          <w:szCs w:val="24"/>
        </w:rPr>
        <w:t>are</w:t>
      </w:r>
      <w:r w:rsidR="00255050" w:rsidRPr="009F20D3">
        <w:rPr>
          <w:rFonts w:cstheme="minorHAnsi"/>
          <w:szCs w:val="24"/>
        </w:rPr>
        <w:t xml:space="preserve"> </w:t>
      </w:r>
      <w:r w:rsidRPr="009F20D3">
        <w:rPr>
          <w:rFonts w:cstheme="minorHAnsi"/>
          <w:szCs w:val="24"/>
        </w:rPr>
        <w:t xml:space="preserve">stored in already existing Oracle schemas. There are many challenges when using existing schemas such as all tables do not have foreign key constraints defined, </w:t>
      </w:r>
      <w:r w:rsidR="00282B3C" w:rsidRPr="009F20D3">
        <w:rPr>
          <w:rFonts w:cstheme="minorHAnsi"/>
          <w:szCs w:val="24"/>
        </w:rPr>
        <w:t>many</w:t>
      </w:r>
      <w:r w:rsidRPr="009F20D3">
        <w:rPr>
          <w:rFonts w:cstheme="minorHAnsi"/>
          <w:szCs w:val="24"/>
        </w:rPr>
        <w:t xml:space="preserve"> table</w:t>
      </w:r>
      <w:r w:rsidR="00282B3C" w:rsidRPr="009F20D3">
        <w:rPr>
          <w:rFonts w:cstheme="minorHAnsi"/>
          <w:szCs w:val="24"/>
        </w:rPr>
        <w:t>s</w:t>
      </w:r>
      <w:r w:rsidRPr="009F20D3">
        <w:rPr>
          <w:rFonts w:cstheme="minorHAnsi"/>
          <w:szCs w:val="24"/>
        </w:rPr>
        <w:t xml:space="preserve"> </w:t>
      </w:r>
      <w:r w:rsidR="00084205" w:rsidRPr="009F20D3">
        <w:rPr>
          <w:rFonts w:cstheme="minorHAnsi"/>
          <w:szCs w:val="24"/>
        </w:rPr>
        <w:t>do not have unique keys</w:t>
      </w:r>
      <w:r w:rsidR="007C359F" w:rsidRPr="009F20D3">
        <w:rPr>
          <w:rFonts w:cstheme="minorHAnsi"/>
          <w:szCs w:val="24"/>
        </w:rPr>
        <w:t xml:space="preserve"> or composite keys is already in place</w:t>
      </w:r>
      <w:r w:rsidRPr="009F20D3">
        <w:rPr>
          <w:rFonts w:cstheme="minorHAnsi"/>
          <w:szCs w:val="24"/>
        </w:rPr>
        <w:t xml:space="preserve">. </w:t>
      </w:r>
      <w:r w:rsidR="00947EB2" w:rsidRPr="009F20D3">
        <w:rPr>
          <w:rFonts w:cstheme="minorHAnsi"/>
          <w:szCs w:val="24"/>
        </w:rPr>
        <w:t>D</w:t>
      </w:r>
      <w:r w:rsidRPr="009F20D3">
        <w:rPr>
          <w:rFonts w:cstheme="minorHAnsi"/>
          <w:szCs w:val="24"/>
        </w:rPr>
        <w:t>atabase changes can be requested such as adding artificial key columns, adding row version columns</w:t>
      </w:r>
      <w:r w:rsidR="009965AF" w:rsidRPr="009F20D3">
        <w:rPr>
          <w:rFonts w:cstheme="minorHAnsi"/>
          <w:szCs w:val="24"/>
        </w:rPr>
        <w:t xml:space="preserve"> before atte</w:t>
      </w:r>
      <w:r w:rsidR="00557A16" w:rsidRPr="009F20D3">
        <w:rPr>
          <w:rFonts w:cstheme="minorHAnsi"/>
          <w:szCs w:val="24"/>
        </w:rPr>
        <w:t>mpting to implement an ORM tool</w:t>
      </w:r>
      <w:r w:rsidR="00264EBA" w:rsidRPr="009F20D3">
        <w:rPr>
          <w:rFonts w:cstheme="minorHAnsi"/>
          <w:szCs w:val="24"/>
        </w:rPr>
        <w:t>.</w:t>
      </w:r>
      <w:r w:rsidR="00557A16" w:rsidRPr="009F20D3">
        <w:rPr>
          <w:rFonts w:cstheme="minorHAnsi"/>
          <w:szCs w:val="24"/>
        </w:rPr>
        <w:t xml:space="preserve"> </w:t>
      </w:r>
    </w:p>
    <w:p w:rsidR="00FE5DAB" w:rsidRPr="009F20D3" w:rsidRDefault="00746CCE" w:rsidP="006644C4">
      <w:pPr>
        <w:rPr>
          <w:rFonts w:cstheme="minorHAnsi"/>
          <w:szCs w:val="24"/>
        </w:rPr>
        <w:pPrChange w:id="95" w:author="Admin" w:date="2014-12-28T19:12:00Z">
          <w:pPr>
            <w:ind w:left="720"/>
          </w:pPr>
        </w:pPrChange>
      </w:pPr>
      <w:r w:rsidRPr="009F20D3">
        <w:rPr>
          <w:rFonts w:cstheme="minorHAnsi"/>
          <w:szCs w:val="24"/>
        </w:rPr>
        <w:t xml:space="preserve">Chances are that the lack of foreign key constraints is masking underlying issues with the integrity of the data. While NHibernate will work without every foreign key being defined with a constraint, it makes the database vulnerable to </w:t>
      </w:r>
      <w:r w:rsidR="00757213" w:rsidRPr="009F20D3">
        <w:rPr>
          <w:rFonts w:cstheme="minorHAnsi"/>
          <w:szCs w:val="24"/>
        </w:rPr>
        <w:t>integrity</w:t>
      </w:r>
      <w:r w:rsidRPr="009F20D3">
        <w:rPr>
          <w:rFonts w:cstheme="minorHAnsi"/>
          <w:szCs w:val="24"/>
        </w:rPr>
        <w:t xml:space="preserve"> violations</w:t>
      </w:r>
      <w:r w:rsidR="00757213" w:rsidRPr="009F20D3">
        <w:rPr>
          <w:rFonts w:cstheme="minorHAnsi"/>
          <w:szCs w:val="24"/>
        </w:rPr>
        <w:t xml:space="preserve">, and it slows the </w:t>
      </w:r>
      <w:r w:rsidR="00757213" w:rsidRPr="009F20D3">
        <w:rPr>
          <w:rFonts w:cstheme="minorHAnsi"/>
          <w:szCs w:val="24"/>
        </w:rPr>
        <w:lastRenderedPageBreak/>
        <w:t>database down because the Query Optimizer uses this information in its task of determining the best query strategy.</w:t>
      </w:r>
    </w:p>
    <w:p w:rsidR="00E90157" w:rsidRDefault="00D31BFC">
      <w:pPr>
        <w:pStyle w:val="Heading1"/>
        <w:rPr>
          <w:ins w:id="96" w:author="Admin" w:date="2014-12-28T14:36:00Z"/>
        </w:rPr>
        <w:pPrChange w:id="97" w:author="Admin" w:date="2014-12-28T14:57:00Z">
          <w:pPr/>
        </w:pPrChange>
      </w:pPr>
      <w:ins w:id="98" w:author="Admin" w:date="2014-12-28T16:15:00Z">
        <w:r>
          <w:t>State of the arts</w:t>
        </w:r>
      </w:ins>
    </w:p>
    <w:p w:rsidR="00427B34" w:rsidRDefault="00427B34" w:rsidP="00427B34">
      <w:pPr>
        <w:rPr>
          <w:ins w:id="99" w:author="Admin" w:date="2014-12-28T15:57:00Z"/>
          <w:rFonts w:cstheme="minorHAnsi"/>
          <w:szCs w:val="24"/>
        </w:rPr>
      </w:pPr>
      <w:ins w:id="100" w:author="Admin" w:date="2014-12-28T15:00:00Z">
        <w:r>
          <w:rPr>
            <w:rFonts w:cstheme="minorHAnsi"/>
            <w:szCs w:val="24"/>
          </w:rPr>
          <w:t xml:space="preserve">Since 2008, Oracle no longer supported Oracle form. </w:t>
        </w:r>
      </w:ins>
      <w:ins w:id="101" w:author="Admin" w:date="2014-12-28T15:04:00Z">
        <w:r>
          <w:rPr>
            <w:rFonts w:cstheme="minorHAnsi"/>
            <w:szCs w:val="24"/>
          </w:rPr>
          <w:t xml:space="preserve"> Our customer found Oracle is slow and quite obsolete at this period of time. The </w:t>
        </w:r>
      </w:ins>
      <w:ins w:id="102" w:author="Admin" w:date="2014-12-28T15:05:00Z">
        <w:r>
          <w:rPr>
            <w:rFonts w:cstheme="minorHAnsi"/>
            <w:szCs w:val="24"/>
          </w:rPr>
          <w:t xml:space="preserve">application is previously deployed using the Oracle database. The very first requirement is that the new version of the application must reuse the Oracle database </w:t>
        </w:r>
      </w:ins>
      <w:ins w:id="103" w:author="Admin" w:date="2014-12-28T15:07:00Z">
        <w:r>
          <w:rPr>
            <w:rFonts w:cstheme="minorHAnsi"/>
            <w:szCs w:val="24"/>
          </w:rPr>
          <w:t>with little changes</w:t>
        </w:r>
      </w:ins>
      <w:ins w:id="104" w:author="Admin" w:date="2014-12-28T15:05:00Z">
        <w:r w:rsidR="00CC3F4F">
          <w:rPr>
            <w:rFonts w:cstheme="minorHAnsi"/>
            <w:szCs w:val="24"/>
          </w:rPr>
          <w:t xml:space="preserve"> made in t</w:t>
        </w:r>
      </w:ins>
      <w:ins w:id="105" w:author="Admin" w:date="2014-12-28T15:08:00Z">
        <w:r w:rsidR="00CC3F4F">
          <w:rPr>
            <w:rFonts w:cstheme="minorHAnsi"/>
            <w:szCs w:val="24"/>
          </w:rPr>
          <w:t>he existing</w:t>
        </w:r>
      </w:ins>
      <w:ins w:id="106" w:author="Admin" w:date="2014-12-28T15:05:00Z">
        <w:r>
          <w:rPr>
            <w:rFonts w:cstheme="minorHAnsi"/>
            <w:szCs w:val="24"/>
          </w:rPr>
          <w:t xml:space="preserve"> database. </w:t>
        </w:r>
      </w:ins>
      <w:ins w:id="107" w:author="Admin" w:date="2014-12-28T15:08:00Z">
        <w:r w:rsidR="00CC3F4F">
          <w:rPr>
            <w:rFonts w:cstheme="minorHAnsi"/>
            <w:szCs w:val="24"/>
          </w:rPr>
          <w:t xml:space="preserve"> </w:t>
        </w:r>
      </w:ins>
      <w:ins w:id="108" w:author="Admin" w:date="2014-12-28T15:27:00Z">
        <w:r w:rsidR="00546668">
          <w:rPr>
            <w:rFonts w:cstheme="minorHAnsi"/>
            <w:szCs w:val="24"/>
          </w:rPr>
          <w:t xml:space="preserve">The database is a 20-year-old application and there are some </w:t>
        </w:r>
      </w:ins>
      <w:ins w:id="109" w:author="Admin" w:date="2014-12-28T15:28:00Z">
        <w:r w:rsidR="00546668">
          <w:rPr>
            <w:rFonts w:cstheme="minorHAnsi"/>
            <w:szCs w:val="24"/>
          </w:rPr>
          <w:t>inconsistency</w:t>
        </w:r>
      </w:ins>
      <w:ins w:id="110" w:author="Admin" w:date="2014-12-28T15:27:00Z">
        <w:r w:rsidR="00546668">
          <w:rPr>
            <w:rFonts w:cstheme="minorHAnsi"/>
            <w:szCs w:val="24"/>
          </w:rPr>
          <w:t xml:space="preserve"> found</w:t>
        </w:r>
      </w:ins>
      <w:ins w:id="111" w:author="Admin" w:date="2014-12-28T15:28:00Z">
        <w:r w:rsidR="00546668">
          <w:rPr>
            <w:rFonts w:cstheme="minorHAnsi"/>
            <w:szCs w:val="24"/>
          </w:rPr>
          <w:t xml:space="preserve"> when new requirements </w:t>
        </w:r>
      </w:ins>
      <w:ins w:id="112" w:author="Admin" w:date="2014-12-28T15:29:00Z">
        <w:r w:rsidR="00C7487C">
          <w:rPr>
            <w:rFonts w:cstheme="minorHAnsi"/>
            <w:szCs w:val="24"/>
          </w:rPr>
          <w:t xml:space="preserve">released. </w:t>
        </w:r>
      </w:ins>
      <w:ins w:id="113" w:author="Admin" w:date="2014-12-28T15:08:00Z">
        <w:r w:rsidR="00CC3F4F">
          <w:rPr>
            <w:rFonts w:cstheme="minorHAnsi"/>
            <w:szCs w:val="24"/>
          </w:rPr>
          <w:t xml:space="preserve">Besides, the newly developed application and the existing one must be operated </w:t>
        </w:r>
      </w:ins>
      <w:ins w:id="114" w:author="Admin" w:date="2014-12-28T15:17:00Z">
        <w:r w:rsidR="00CC3F4F" w:rsidRPr="00CC3F4F">
          <w:rPr>
            <w:rFonts w:cstheme="minorHAnsi"/>
            <w:szCs w:val="24"/>
          </w:rPr>
          <w:t>simultaneous</w:t>
        </w:r>
        <w:r w:rsidR="00CC3F4F">
          <w:rPr>
            <w:rFonts w:cstheme="minorHAnsi"/>
            <w:szCs w:val="24"/>
          </w:rPr>
          <w:t>ly</w:t>
        </w:r>
      </w:ins>
      <w:ins w:id="115" w:author="Admin" w:date="2014-12-28T15:09:00Z">
        <w:r w:rsidR="00CC3F4F">
          <w:rPr>
            <w:rFonts w:cstheme="minorHAnsi"/>
            <w:szCs w:val="24"/>
          </w:rPr>
          <w:t>.</w:t>
        </w:r>
      </w:ins>
      <w:ins w:id="116" w:author="Admin" w:date="2014-12-28T15:13:00Z">
        <w:r w:rsidR="00CC3F4F">
          <w:rPr>
            <w:rFonts w:cstheme="minorHAnsi"/>
            <w:szCs w:val="24"/>
          </w:rPr>
          <w:t xml:space="preserve"> </w:t>
        </w:r>
      </w:ins>
    </w:p>
    <w:p w:rsidR="00E94376" w:rsidRDefault="00E94376" w:rsidP="00427B34">
      <w:pPr>
        <w:rPr>
          <w:ins w:id="117" w:author="Admin" w:date="2014-12-28T15:17:00Z"/>
          <w:rFonts w:cstheme="minorHAnsi"/>
          <w:szCs w:val="24"/>
        </w:rPr>
      </w:pPr>
      <w:ins w:id="118" w:author="Admin" w:date="2014-12-28T15:57:00Z">
        <w:r>
          <w:rPr>
            <w:rFonts w:cstheme="minorHAnsi"/>
            <w:szCs w:val="24"/>
          </w:rPr>
          <w:t>[old and new application]</w:t>
        </w:r>
      </w:ins>
    </w:p>
    <w:p w:rsidR="00CF5207" w:rsidRDefault="00C7487C" w:rsidP="00427B34">
      <w:pPr>
        <w:rPr>
          <w:ins w:id="119" w:author="Admin" w:date="2014-12-28T15:34:00Z"/>
          <w:rFonts w:cstheme="minorHAnsi"/>
          <w:szCs w:val="24"/>
        </w:rPr>
      </w:pPr>
      <w:ins w:id="120" w:author="Admin" w:date="2014-12-28T15:30:00Z">
        <w:r>
          <w:rPr>
            <w:rFonts w:cstheme="minorHAnsi"/>
            <w:szCs w:val="24"/>
          </w:rPr>
          <w:t xml:space="preserve">The high volume of business rules might be encountered as another </w:t>
        </w:r>
      </w:ins>
      <w:ins w:id="121" w:author="Admin" w:date="2014-12-28T15:31:00Z">
        <w:r>
          <w:rPr>
            <w:rFonts w:cstheme="minorHAnsi"/>
            <w:szCs w:val="24"/>
          </w:rPr>
          <w:t>drawback</w:t>
        </w:r>
      </w:ins>
      <w:ins w:id="122" w:author="Admin" w:date="2014-12-28T15:30:00Z">
        <w:r>
          <w:rPr>
            <w:rFonts w:cstheme="minorHAnsi"/>
            <w:szCs w:val="24"/>
          </w:rPr>
          <w:t xml:space="preserve"> in our </w:t>
        </w:r>
      </w:ins>
      <w:ins w:id="123" w:author="Admin" w:date="2014-12-28T15:32:00Z">
        <w:r>
          <w:rPr>
            <w:rFonts w:cstheme="minorHAnsi"/>
            <w:szCs w:val="24"/>
          </w:rPr>
          <w:t>task. Most of the business rules in the specs cannot be fully understood</w:t>
        </w:r>
      </w:ins>
      <w:ins w:id="124" w:author="Admin" w:date="2014-12-28T15:34:00Z">
        <w:r>
          <w:rPr>
            <w:rFonts w:cstheme="minorHAnsi"/>
            <w:szCs w:val="24"/>
          </w:rPr>
          <w:t xml:space="preserve">. </w:t>
        </w:r>
        <w:r w:rsidR="00797B92">
          <w:rPr>
            <w:rFonts w:cstheme="minorHAnsi"/>
            <w:szCs w:val="24"/>
          </w:rPr>
          <w:t xml:space="preserve">Besides, the previous system is provided with some patterns due to the view of the designers at that time. The </w:t>
        </w:r>
      </w:ins>
      <w:ins w:id="125" w:author="Admin" w:date="2014-12-28T15:36:00Z">
        <w:r w:rsidR="00797B92">
          <w:rPr>
            <w:rFonts w:cstheme="minorHAnsi"/>
            <w:szCs w:val="24"/>
          </w:rPr>
          <w:t xml:space="preserve">growth </w:t>
        </w:r>
      </w:ins>
      <w:ins w:id="126" w:author="Admin" w:date="2014-12-28T15:42:00Z">
        <w:r w:rsidR="00CF5207">
          <w:rPr>
            <w:rFonts w:cstheme="minorHAnsi"/>
            <w:szCs w:val="24"/>
          </w:rPr>
          <w:t>speed of the business requirements soon far exceeds</w:t>
        </w:r>
      </w:ins>
      <w:ins w:id="127" w:author="Admin" w:date="2014-12-28T15:40:00Z">
        <w:r w:rsidR="00CF5207">
          <w:rPr>
            <w:rFonts w:cstheme="minorHAnsi"/>
            <w:szCs w:val="24"/>
          </w:rPr>
          <w:t xml:space="preserve"> the designers’ vision. </w:t>
        </w:r>
      </w:ins>
      <w:ins w:id="128" w:author="Admin" w:date="2014-12-28T15:42:00Z">
        <w:r w:rsidR="00CF5207">
          <w:rPr>
            <w:rFonts w:cstheme="minorHAnsi"/>
            <w:szCs w:val="24"/>
          </w:rPr>
          <w:t>The code base</w:t>
        </w:r>
      </w:ins>
      <w:ins w:id="129" w:author="Admin" w:date="2014-12-28T15:41:00Z">
        <w:r w:rsidR="00CF5207">
          <w:rPr>
            <w:rFonts w:cstheme="minorHAnsi"/>
            <w:szCs w:val="24"/>
          </w:rPr>
          <w:t xml:space="preserve"> cannot </w:t>
        </w:r>
      </w:ins>
      <w:ins w:id="130" w:author="Admin" w:date="2014-12-28T15:42:00Z">
        <w:r w:rsidR="00CF5207">
          <w:rPr>
            <w:rFonts w:cstheme="minorHAnsi"/>
            <w:szCs w:val="24"/>
          </w:rPr>
          <w:t>adapt</w:t>
        </w:r>
      </w:ins>
      <w:ins w:id="131" w:author="Admin" w:date="2014-12-28T15:41:00Z">
        <w:r w:rsidR="00CF5207">
          <w:rPr>
            <w:rFonts w:cstheme="minorHAnsi"/>
            <w:szCs w:val="24"/>
          </w:rPr>
          <w:t xml:space="preserve"> all the variety of requirements. </w:t>
        </w:r>
      </w:ins>
      <w:ins w:id="132" w:author="Admin" w:date="2014-12-28T15:42:00Z">
        <w:r w:rsidR="00CF5207">
          <w:rPr>
            <w:rFonts w:cstheme="minorHAnsi"/>
            <w:szCs w:val="24"/>
          </w:rPr>
          <w:t xml:space="preserve">The previous patterns designed in order to </w:t>
        </w:r>
      </w:ins>
      <w:ins w:id="133" w:author="Admin" w:date="2014-12-28T15:45:00Z">
        <w:r w:rsidR="00CF5207">
          <w:rPr>
            <w:rFonts w:cstheme="minorHAnsi"/>
            <w:szCs w:val="24"/>
          </w:rPr>
          <w:t>supp</w:t>
        </w:r>
        <w:r w:rsidR="00A545D7">
          <w:rPr>
            <w:rFonts w:cstheme="minorHAnsi"/>
            <w:szCs w:val="24"/>
          </w:rPr>
          <w:t xml:space="preserve">ort extensibility and scale up </w:t>
        </w:r>
        <w:r w:rsidR="00CF5207">
          <w:rPr>
            <w:rFonts w:cstheme="minorHAnsi"/>
            <w:szCs w:val="24"/>
          </w:rPr>
          <w:t>seems to be obsolete in this situation.</w:t>
        </w:r>
      </w:ins>
    </w:p>
    <w:p w:rsidR="00CC3F4F" w:rsidRDefault="00546668" w:rsidP="00427B34">
      <w:pPr>
        <w:rPr>
          <w:ins w:id="134" w:author="Admin" w:date="2014-12-28T15:56:00Z"/>
          <w:rFonts w:cstheme="minorHAnsi"/>
          <w:szCs w:val="24"/>
        </w:rPr>
      </w:pPr>
      <w:ins w:id="135" w:author="Admin" w:date="2014-12-28T15:20:00Z">
        <w:r>
          <w:rPr>
            <w:rFonts w:cstheme="minorHAnsi"/>
            <w:szCs w:val="24"/>
          </w:rPr>
          <w:t xml:space="preserve">Our customer showed their interests in the CSLA, Windows form and </w:t>
        </w:r>
      </w:ins>
      <w:ins w:id="136" w:author="Admin" w:date="2014-12-28T19:11:00Z">
        <w:r w:rsidR="004C5937">
          <w:rPr>
            <w:rFonts w:cstheme="minorHAnsi"/>
            <w:szCs w:val="24"/>
          </w:rPr>
          <w:t>NHibernate technologies</w:t>
        </w:r>
      </w:ins>
      <w:ins w:id="137" w:author="Admin" w:date="2014-12-28T15:21:00Z">
        <w:r>
          <w:rPr>
            <w:rFonts w:cstheme="minorHAnsi"/>
            <w:szCs w:val="24"/>
          </w:rPr>
          <w:t xml:space="preserve">. We marked down this and focus on these technologies to build up our new application. The new application must strictly </w:t>
        </w:r>
      </w:ins>
      <w:ins w:id="138" w:author="Admin" w:date="2014-12-28T19:12:00Z">
        <w:r w:rsidR="00976B11">
          <w:rPr>
            <w:rFonts w:cstheme="minorHAnsi"/>
            <w:szCs w:val="24"/>
          </w:rPr>
          <w:t>follow</w:t>
        </w:r>
      </w:ins>
      <w:ins w:id="139" w:author="Admin" w:date="2014-12-28T15:21:00Z">
        <w:r>
          <w:rPr>
            <w:rFonts w:cstheme="minorHAnsi"/>
            <w:szCs w:val="24"/>
          </w:rPr>
          <w:t xml:space="preserve"> the specs delivered by our company</w:t>
        </w:r>
      </w:ins>
      <w:ins w:id="140" w:author="Admin" w:date="2014-12-28T15:25:00Z">
        <w:r>
          <w:rPr>
            <w:rFonts w:cstheme="minorHAnsi"/>
            <w:szCs w:val="24"/>
          </w:rPr>
          <w:t>.</w:t>
        </w:r>
      </w:ins>
      <w:ins w:id="141" w:author="Admin" w:date="2014-12-28T15:26:00Z">
        <w:r w:rsidRPr="00546668">
          <w:rPr>
            <w:rFonts w:cstheme="minorHAnsi"/>
            <w:szCs w:val="24"/>
          </w:rPr>
          <w:t xml:space="preserve"> </w:t>
        </w:r>
        <w:r>
          <w:rPr>
            <w:rFonts w:cstheme="minorHAnsi"/>
            <w:szCs w:val="24"/>
          </w:rPr>
          <w:t>We as a team of five developers will organize and create the module in the period of three weeks which will be called “a spint”.</w:t>
        </w:r>
      </w:ins>
      <w:ins w:id="142" w:author="Admin" w:date="2014-12-28T15:29:00Z">
        <w:r w:rsidR="00C7487C">
          <w:rPr>
            <w:rFonts w:cstheme="minorHAnsi"/>
            <w:szCs w:val="24"/>
          </w:rPr>
          <w:t xml:space="preserve"> </w:t>
        </w:r>
      </w:ins>
      <w:ins w:id="143" w:author="Admin" w:date="2014-12-28T15:57:00Z">
        <w:r w:rsidR="00E94376">
          <w:rPr>
            <w:rFonts w:cstheme="minorHAnsi"/>
            <w:szCs w:val="24"/>
          </w:rPr>
          <w:t xml:space="preserve"> Ref img spint</w:t>
        </w:r>
      </w:ins>
    </w:p>
    <w:p w:rsidR="00E94376" w:rsidRDefault="00CF5207" w:rsidP="00E94376">
      <w:pPr>
        <w:rPr>
          <w:ins w:id="144" w:author="Admin" w:date="2014-12-28T15:57:00Z"/>
          <w:rFonts w:cstheme="minorHAnsi"/>
          <w:szCs w:val="24"/>
        </w:rPr>
      </w:pPr>
      <w:ins w:id="145" w:author="Admin" w:date="2014-12-28T15:46:00Z">
        <w:r>
          <w:rPr>
            <w:rFonts w:cstheme="minorHAnsi"/>
            <w:szCs w:val="24"/>
          </w:rPr>
          <w:t xml:space="preserve">Quality Assurance (QA) </w:t>
        </w:r>
      </w:ins>
      <w:ins w:id="146" w:author="Admin" w:date="2014-12-28T15:47:00Z">
        <w:r w:rsidR="008A6E6C">
          <w:rPr>
            <w:rFonts w:cstheme="minorHAnsi"/>
            <w:szCs w:val="24"/>
          </w:rPr>
          <w:t xml:space="preserve">keeps a high priority in our </w:t>
        </w:r>
      </w:ins>
      <w:ins w:id="147" w:author="Admin" w:date="2014-12-28T15:49:00Z">
        <w:r w:rsidR="008A6E6C">
          <w:rPr>
            <w:rFonts w:cstheme="minorHAnsi"/>
            <w:szCs w:val="24"/>
          </w:rPr>
          <w:t xml:space="preserve">tasks. All of our code </w:t>
        </w:r>
      </w:ins>
      <w:ins w:id="148" w:author="Admin" w:date="2014-12-28T15:47:00Z">
        <w:r w:rsidR="008A6E6C">
          <w:rPr>
            <w:rFonts w:cstheme="minorHAnsi"/>
            <w:szCs w:val="24"/>
          </w:rPr>
          <w:t xml:space="preserve">must pass a strictly double checked </w:t>
        </w:r>
      </w:ins>
      <w:ins w:id="149" w:author="Admin" w:date="2014-12-28T15:49:00Z">
        <w:r w:rsidR="008A6E6C">
          <w:rPr>
            <w:rFonts w:cstheme="minorHAnsi"/>
            <w:szCs w:val="24"/>
          </w:rPr>
          <w:t xml:space="preserve">in both </w:t>
        </w:r>
      </w:ins>
      <w:ins w:id="150" w:author="Admin" w:date="2014-12-28T19:11:00Z">
        <w:r w:rsidR="000216B9">
          <w:rPr>
            <w:rFonts w:cstheme="minorHAnsi"/>
            <w:szCs w:val="24"/>
          </w:rPr>
          <w:t>Vietnam</w:t>
        </w:r>
      </w:ins>
      <w:ins w:id="151" w:author="Admin" w:date="2014-12-28T15:49:00Z">
        <w:r w:rsidR="008A6E6C">
          <w:rPr>
            <w:rFonts w:cstheme="minorHAnsi"/>
            <w:szCs w:val="24"/>
          </w:rPr>
          <w:t xml:space="preserve"> and </w:t>
        </w:r>
      </w:ins>
      <w:ins w:id="152" w:author="Admin" w:date="2014-12-28T15:50:00Z">
        <w:r w:rsidR="008A6E6C">
          <w:rPr>
            <w:rFonts w:cstheme="minorHAnsi"/>
            <w:szCs w:val="24"/>
          </w:rPr>
          <w:t xml:space="preserve">Switzerland. </w:t>
        </w:r>
      </w:ins>
      <w:ins w:id="153" w:author="Admin" w:date="2014-12-28T15:49:00Z">
        <w:r w:rsidR="008A6E6C">
          <w:rPr>
            <w:rFonts w:cstheme="minorHAnsi"/>
            <w:szCs w:val="24"/>
          </w:rPr>
          <w:t xml:space="preserve"> </w:t>
        </w:r>
      </w:ins>
      <w:ins w:id="154" w:author="Admin" w:date="2014-12-28T15:52:00Z">
        <w:r w:rsidR="00FE6C53">
          <w:rPr>
            <w:rFonts w:cstheme="minorHAnsi"/>
            <w:szCs w:val="24"/>
          </w:rPr>
          <w:t>The code must first pass the unit test provided by the specs then the test made by our dedicated testers</w:t>
        </w:r>
      </w:ins>
      <w:ins w:id="155" w:author="Admin" w:date="2014-12-28T15:54:00Z">
        <w:r w:rsidR="00FE6C53">
          <w:rPr>
            <w:rFonts w:cstheme="minorHAnsi"/>
            <w:szCs w:val="24"/>
          </w:rPr>
          <w:t>, this phase will be done in</w:t>
        </w:r>
      </w:ins>
      <w:ins w:id="156" w:author="Admin" w:date="2014-12-28T15:55:00Z">
        <w:r w:rsidR="00FE6C53">
          <w:rPr>
            <w:rFonts w:cstheme="minorHAnsi"/>
            <w:szCs w:val="24"/>
          </w:rPr>
          <w:t xml:space="preserve"> </w:t>
        </w:r>
      </w:ins>
      <w:ins w:id="157" w:author="Admin" w:date="2014-12-28T15:54:00Z">
        <w:r w:rsidR="00FE6C53">
          <w:rPr>
            <w:rFonts w:cstheme="minorHAnsi"/>
            <w:szCs w:val="24"/>
          </w:rPr>
          <w:t>three-week time</w:t>
        </w:r>
      </w:ins>
      <w:ins w:id="158" w:author="Admin" w:date="2014-12-28T15:52:00Z">
        <w:r w:rsidR="00FE6C53">
          <w:rPr>
            <w:rFonts w:cstheme="minorHAnsi"/>
            <w:szCs w:val="24"/>
          </w:rPr>
          <w:t>. The successful code will be delivered to the Swiss colleagues for further checked</w:t>
        </w:r>
      </w:ins>
      <w:ins w:id="159" w:author="Admin" w:date="2014-12-28T15:54:00Z">
        <w:r w:rsidR="00FE6C53">
          <w:rPr>
            <w:rFonts w:cstheme="minorHAnsi"/>
            <w:szCs w:val="24"/>
          </w:rPr>
          <w:t xml:space="preserve"> </w:t>
        </w:r>
      </w:ins>
      <w:ins w:id="160" w:author="Admin" w:date="2014-12-28T15:55:00Z">
        <w:r w:rsidR="00FE6C53">
          <w:rPr>
            <w:rFonts w:cstheme="minorHAnsi"/>
            <w:szCs w:val="24"/>
          </w:rPr>
          <w:t>at the fourth week</w:t>
        </w:r>
      </w:ins>
      <w:ins w:id="161" w:author="Admin" w:date="2014-12-28T15:52:00Z">
        <w:r w:rsidR="00FE6C53">
          <w:rPr>
            <w:rFonts w:cstheme="minorHAnsi"/>
            <w:szCs w:val="24"/>
          </w:rPr>
          <w:t xml:space="preserve">. </w:t>
        </w:r>
      </w:ins>
    </w:p>
    <w:p w:rsidR="00E94376" w:rsidRDefault="00E94376" w:rsidP="00E94376">
      <w:pPr>
        <w:rPr>
          <w:ins w:id="162" w:author="Admin" w:date="2014-12-28T15:57:00Z"/>
          <w:rFonts w:cstheme="minorHAnsi"/>
          <w:szCs w:val="24"/>
        </w:rPr>
      </w:pPr>
      <w:ins w:id="163" w:author="Admin" w:date="2014-12-28T15:57:00Z">
        <w:r>
          <w:rPr>
            <w:rFonts w:cstheme="minorHAnsi"/>
            <w:szCs w:val="24"/>
          </w:rPr>
          <w:t>[illustrate for the spint]</w:t>
        </w:r>
      </w:ins>
    </w:p>
    <w:p w:rsidR="00CF5207" w:rsidRDefault="00CF5207" w:rsidP="00427B34">
      <w:pPr>
        <w:rPr>
          <w:ins w:id="164" w:author="Admin" w:date="2014-12-28T15:56:00Z"/>
          <w:rFonts w:cstheme="minorHAnsi"/>
          <w:szCs w:val="24"/>
        </w:rPr>
      </w:pPr>
    </w:p>
    <w:p w:rsidR="00E90157" w:rsidRDefault="009C567C">
      <w:pPr>
        <w:pStyle w:val="Heading1"/>
        <w:rPr>
          <w:ins w:id="165" w:author="Admin" w:date="2014-12-28T15:58:00Z"/>
        </w:rPr>
        <w:pPrChange w:id="166" w:author="Admin" w:date="2014-12-28T14:57:00Z">
          <w:pPr/>
        </w:pPrChange>
      </w:pPr>
      <w:ins w:id="167" w:author="Admin" w:date="2014-12-28T14:37:00Z">
        <w:r>
          <w:t>Difficulties</w:t>
        </w:r>
      </w:ins>
    </w:p>
    <w:p w:rsidR="005C0960" w:rsidRDefault="008C5949" w:rsidP="005C0960">
      <w:pPr>
        <w:rPr>
          <w:ins w:id="168" w:author="Admin" w:date="2014-12-28T16:03:00Z"/>
        </w:rPr>
      </w:pPr>
      <w:ins w:id="169" w:author="Admin" w:date="2014-12-28T15:58:00Z">
        <w:r>
          <w:t xml:space="preserve">Due to the limited time of the internship period, </w:t>
        </w:r>
      </w:ins>
      <w:ins w:id="170" w:author="Admin" w:date="2014-12-28T16:01:00Z">
        <w:r w:rsidR="005C0960">
          <w:t xml:space="preserve">the </w:t>
        </w:r>
      </w:ins>
      <w:ins w:id="171" w:author="Admin" w:date="2014-12-28T16:03:00Z">
        <w:r w:rsidR="005C0960">
          <w:t xml:space="preserve">one-month </w:t>
        </w:r>
      </w:ins>
      <w:ins w:id="172" w:author="Admin" w:date="2014-12-28T16:01:00Z">
        <w:r w:rsidR="005C0960">
          <w:t>self-training process is required by the company.</w:t>
        </w:r>
      </w:ins>
      <w:ins w:id="173" w:author="Admin" w:date="2014-12-28T16:03:00Z">
        <w:r w:rsidR="00D31BFC">
          <w:t xml:space="preserve"> While working in this project, some difficulties </w:t>
        </w:r>
      </w:ins>
      <w:ins w:id="174" w:author="Admin" w:date="2014-12-28T16:14:00Z">
        <w:r w:rsidR="00D31BFC">
          <w:t>occurred</w:t>
        </w:r>
      </w:ins>
      <w:ins w:id="175" w:author="Admin" w:date="2014-12-28T16:03:00Z">
        <w:r w:rsidR="00D31BFC">
          <w:t xml:space="preserve"> </w:t>
        </w:r>
      </w:ins>
      <w:ins w:id="176" w:author="Admin" w:date="2014-12-28T16:14:00Z">
        <w:r w:rsidR="00D31BFC">
          <w:t>which are stated as follows:</w:t>
        </w:r>
      </w:ins>
    </w:p>
    <w:p w:rsidR="005C0960" w:rsidRDefault="005C0960" w:rsidP="00D31BFC">
      <w:pPr>
        <w:rPr>
          <w:ins w:id="177" w:author="Admin" w:date="2014-12-28T16:13:00Z"/>
          <w:rFonts w:cstheme="minorHAnsi"/>
          <w:szCs w:val="24"/>
        </w:rPr>
      </w:pPr>
      <w:ins w:id="178" w:author="Admin" w:date="2014-12-28T16:05:00Z">
        <w:r>
          <w:rPr>
            <w:rFonts w:cstheme="minorHAnsi"/>
            <w:szCs w:val="24"/>
          </w:rPr>
          <w:lastRenderedPageBreak/>
          <w:t xml:space="preserve">The short period of self-training is considered as my very first drawback. </w:t>
        </w:r>
      </w:ins>
      <w:ins w:id="179" w:author="Admin" w:date="2014-12-28T16:06:00Z">
        <w:r>
          <w:rPr>
            <w:rFonts w:cstheme="minorHAnsi"/>
            <w:szCs w:val="24"/>
          </w:rPr>
          <w:t xml:space="preserve">I found myself </w:t>
        </w:r>
      </w:ins>
      <w:ins w:id="180" w:author="Admin" w:date="2014-12-28T16:07:00Z">
        <w:r>
          <w:rPr>
            <w:rFonts w:cstheme="minorHAnsi"/>
            <w:szCs w:val="24"/>
          </w:rPr>
          <w:t>a big gap because of the</w:t>
        </w:r>
      </w:ins>
      <w:ins w:id="181" w:author="Admin" w:date="2014-12-28T16:05:00Z">
        <w:r>
          <w:rPr>
            <w:rFonts w:cstheme="minorHAnsi"/>
            <w:szCs w:val="24"/>
          </w:rPr>
          <w:t xml:space="preserve"> missing experience in CSLA.NET</w:t>
        </w:r>
      </w:ins>
      <w:ins w:id="182" w:author="Admin" w:date="2014-12-28T16:06:00Z">
        <w:r>
          <w:rPr>
            <w:rFonts w:cstheme="minorHAnsi"/>
            <w:szCs w:val="24"/>
          </w:rPr>
          <w:t xml:space="preserve"> and the </w:t>
        </w:r>
      </w:ins>
      <w:ins w:id="183" w:author="Admin" w:date="2014-12-28T19:10:00Z">
        <w:r w:rsidR="00BA04D3">
          <w:rPr>
            <w:rFonts w:cstheme="minorHAnsi"/>
            <w:szCs w:val="24"/>
          </w:rPr>
          <w:t>N</w:t>
        </w:r>
      </w:ins>
      <w:ins w:id="184" w:author="Admin" w:date="2014-12-28T16:06:00Z">
        <w:r>
          <w:rPr>
            <w:rFonts w:cstheme="minorHAnsi"/>
            <w:szCs w:val="24"/>
          </w:rPr>
          <w:t>Hibernate</w:t>
        </w:r>
      </w:ins>
      <w:ins w:id="185" w:author="Admin" w:date="2014-12-28T16:07:00Z">
        <w:r>
          <w:rPr>
            <w:rFonts w:cstheme="minorHAnsi"/>
            <w:szCs w:val="24"/>
          </w:rPr>
          <w:t xml:space="preserve">. In the other hand, </w:t>
        </w:r>
      </w:ins>
      <w:ins w:id="186" w:author="Admin" w:date="2014-12-28T16:11:00Z">
        <w:r w:rsidR="00D31BFC">
          <w:rPr>
            <w:rFonts w:cstheme="minorHAnsi"/>
            <w:szCs w:val="24"/>
          </w:rPr>
          <w:t xml:space="preserve">the application’s library is large and </w:t>
        </w:r>
      </w:ins>
      <w:ins w:id="187" w:author="Admin" w:date="2014-12-28T16:13:00Z">
        <w:r w:rsidR="00D31BFC">
          <w:rPr>
            <w:rFonts w:cstheme="minorHAnsi"/>
            <w:szCs w:val="24"/>
          </w:rPr>
          <w:t xml:space="preserve">is </w:t>
        </w:r>
      </w:ins>
      <w:ins w:id="188" w:author="Admin" w:date="2014-12-28T16:12:00Z">
        <w:r w:rsidR="00D31BFC">
          <w:rPr>
            <w:rFonts w:cstheme="minorHAnsi"/>
            <w:szCs w:val="24"/>
          </w:rPr>
          <w:t>not</w:t>
        </w:r>
      </w:ins>
      <w:ins w:id="189" w:author="Admin" w:date="2014-12-28T16:11:00Z">
        <w:r w:rsidR="00D31BFC">
          <w:rPr>
            <w:rFonts w:cstheme="minorHAnsi"/>
            <w:szCs w:val="24"/>
          </w:rPr>
          <w:t xml:space="preserve"> fully documented</w:t>
        </w:r>
      </w:ins>
      <w:ins w:id="190" w:author="Admin" w:date="2014-12-28T16:13:00Z">
        <w:r w:rsidR="00D31BFC">
          <w:rPr>
            <w:rFonts w:cstheme="minorHAnsi"/>
            <w:szCs w:val="24"/>
          </w:rPr>
          <w:t xml:space="preserve">. </w:t>
        </w:r>
      </w:ins>
    </w:p>
    <w:p w:rsidR="00D31BFC" w:rsidRDefault="00D31BFC" w:rsidP="005C0960">
      <w:pPr>
        <w:rPr>
          <w:ins w:id="191" w:author="Admin" w:date="2014-12-28T16:46:00Z"/>
          <w:rFonts w:cstheme="minorHAnsi"/>
          <w:szCs w:val="24"/>
        </w:rPr>
      </w:pPr>
      <w:ins w:id="192" w:author="Admin" w:date="2014-12-28T16:15:00Z">
        <w:r>
          <w:rPr>
            <w:rFonts w:cstheme="minorHAnsi"/>
            <w:szCs w:val="24"/>
          </w:rPr>
          <w:t>The old version of</w:t>
        </w:r>
      </w:ins>
      <w:ins w:id="193" w:author="Admin" w:date="2014-12-28T16:16:00Z">
        <w:r>
          <w:rPr>
            <w:rFonts w:cstheme="minorHAnsi"/>
            <w:szCs w:val="24"/>
          </w:rPr>
          <w:t xml:space="preserve"> </w:t>
        </w:r>
      </w:ins>
      <w:ins w:id="194" w:author="Admin" w:date="2014-12-28T16:17:00Z">
        <w:r>
          <w:rPr>
            <w:rFonts w:cstheme="minorHAnsi"/>
            <w:szCs w:val="24"/>
          </w:rPr>
          <w:t>the application, as mentioned previously, is using the Oracle database</w:t>
        </w:r>
      </w:ins>
      <w:ins w:id="195" w:author="Admin" w:date="2014-12-28T16:24:00Z">
        <w:r w:rsidR="00FC5B24">
          <w:rPr>
            <w:rFonts w:cstheme="minorHAnsi"/>
            <w:szCs w:val="24"/>
          </w:rPr>
          <w:t>, we found keys problems with this type of database in migrating</w:t>
        </w:r>
      </w:ins>
      <w:ins w:id="196" w:author="Admin" w:date="2014-12-28T16:17:00Z">
        <w:r>
          <w:rPr>
            <w:rFonts w:cstheme="minorHAnsi"/>
            <w:szCs w:val="24"/>
          </w:rPr>
          <w:t>. Despite of the Oracle fully supported keys and constraints, there</w:t>
        </w:r>
      </w:ins>
      <w:ins w:id="197" w:author="Admin" w:date="2014-12-28T16:18:00Z">
        <w:r>
          <w:rPr>
            <w:rFonts w:cstheme="minorHAnsi"/>
            <w:szCs w:val="24"/>
          </w:rPr>
          <w:t xml:space="preserve"> is no </w:t>
        </w:r>
      </w:ins>
      <w:ins w:id="198" w:author="Admin" w:date="2014-12-28T19:11:00Z">
        <w:r w:rsidR="00414FF1">
          <w:rPr>
            <w:rFonts w:cstheme="minorHAnsi"/>
            <w:szCs w:val="24"/>
          </w:rPr>
          <w:t>foreign key</w:t>
        </w:r>
      </w:ins>
      <w:ins w:id="199" w:author="Admin" w:date="2014-12-28T16:18:00Z">
        <w:r>
          <w:rPr>
            <w:rFonts w:cstheme="minorHAnsi"/>
            <w:szCs w:val="24"/>
          </w:rPr>
          <w:t xml:space="preserve"> and uniqueness constraints found in this version of the application. We might blame the poor designs of the previous version of the database but this became one of our most </w:t>
        </w:r>
      </w:ins>
      <w:ins w:id="200" w:author="Admin" w:date="2014-12-28T19:10:00Z">
        <w:r w:rsidR="00F776B6">
          <w:rPr>
            <w:rFonts w:cstheme="minorHAnsi"/>
            <w:szCs w:val="24"/>
          </w:rPr>
          <w:t>concerns</w:t>
        </w:r>
      </w:ins>
      <w:ins w:id="201" w:author="Admin" w:date="2014-12-28T16:18:00Z">
        <w:r w:rsidR="00FC5B24">
          <w:rPr>
            <w:rFonts w:cstheme="minorHAnsi"/>
            <w:szCs w:val="24"/>
          </w:rPr>
          <w:t xml:space="preserve"> in the new design. We must carefully handle this problem due to the fact that </w:t>
        </w:r>
      </w:ins>
      <w:ins w:id="202" w:author="Admin" w:date="2014-12-28T19:11:00Z">
        <w:r w:rsidR="00092F84">
          <w:rPr>
            <w:rFonts w:cstheme="minorHAnsi"/>
            <w:szCs w:val="24"/>
          </w:rPr>
          <w:t xml:space="preserve">foreign key </w:t>
        </w:r>
      </w:ins>
      <w:ins w:id="203" w:author="Admin" w:date="2014-12-28T16:18:00Z">
        <w:r w:rsidR="00FC5B24">
          <w:rPr>
            <w:rFonts w:cstheme="minorHAnsi"/>
            <w:szCs w:val="24"/>
          </w:rPr>
          <w:t xml:space="preserve">cannot be added in the new version of our application but the new version must persist </w:t>
        </w:r>
      </w:ins>
      <w:ins w:id="204" w:author="Admin" w:date="2014-12-28T16:22:00Z">
        <w:r w:rsidR="00FC5B24">
          <w:rPr>
            <w:rFonts w:cstheme="minorHAnsi"/>
            <w:szCs w:val="24"/>
          </w:rPr>
          <w:t xml:space="preserve">the data </w:t>
        </w:r>
      </w:ins>
      <w:ins w:id="205" w:author="Admin" w:date="2014-12-28T16:18:00Z">
        <w:r w:rsidR="00FC5B24">
          <w:rPr>
            <w:rFonts w:cstheme="minorHAnsi"/>
            <w:szCs w:val="24"/>
          </w:rPr>
          <w:t xml:space="preserve">consistency. </w:t>
        </w:r>
      </w:ins>
      <w:ins w:id="206" w:author="Admin" w:date="2014-12-28T16:25:00Z">
        <w:r w:rsidR="00FC5B24">
          <w:rPr>
            <w:rFonts w:cstheme="minorHAnsi"/>
            <w:szCs w:val="24"/>
          </w:rPr>
          <w:t xml:space="preserve">Besides, the uniqueness constraints are checked using the hard code, which is not recommended in the modern application. </w:t>
        </w:r>
      </w:ins>
      <w:ins w:id="207" w:author="Admin" w:date="2014-12-28T16:27:00Z">
        <w:r w:rsidR="0067451C">
          <w:rPr>
            <w:rFonts w:cstheme="minorHAnsi"/>
            <w:szCs w:val="24"/>
          </w:rPr>
          <w:t xml:space="preserve">We also found many composite keys in this database design which is hard to </w:t>
        </w:r>
      </w:ins>
      <w:ins w:id="208" w:author="Admin" w:date="2014-12-28T19:09:00Z">
        <w:r w:rsidR="005E6B34">
          <w:rPr>
            <w:rFonts w:cstheme="minorHAnsi"/>
            <w:szCs w:val="24"/>
          </w:rPr>
          <w:t>optimize</w:t>
        </w:r>
      </w:ins>
      <w:ins w:id="209" w:author="Admin" w:date="2014-12-28T16:27:00Z">
        <w:r w:rsidR="0067451C">
          <w:rPr>
            <w:rFonts w:cstheme="minorHAnsi"/>
            <w:szCs w:val="24"/>
          </w:rPr>
          <w:t xml:space="preserve"> </w:t>
        </w:r>
      </w:ins>
      <w:ins w:id="210" w:author="Admin" w:date="2014-12-28T16:31:00Z">
        <w:r w:rsidR="0067451C">
          <w:rPr>
            <w:rFonts w:cstheme="minorHAnsi"/>
            <w:szCs w:val="24"/>
          </w:rPr>
          <w:t xml:space="preserve">for </w:t>
        </w:r>
      </w:ins>
      <w:ins w:id="211" w:author="Admin" w:date="2014-12-28T19:09:00Z">
        <w:r w:rsidR="00EC513D">
          <w:rPr>
            <w:rFonts w:cstheme="minorHAnsi"/>
            <w:szCs w:val="24"/>
          </w:rPr>
          <w:t>N</w:t>
        </w:r>
      </w:ins>
      <w:ins w:id="212" w:author="Admin" w:date="2014-12-28T16:31:00Z">
        <w:r w:rsidR="0067451C">
          <w:rPr>
            <w:rFonts w:cstheme="minorHAnsi"/>
            <w:szCs w:val="24"/>
          </w:rPr>
          <w:t>Hibernate lazy load as they are designed for.</w:t>
        </w:r>
      </w:ins>
      <w:ins w:id="213" w:author="Admin" w:date="2014-12-28T17:26:00Z">
        <w:r w:rsidR="00936738">
          <w:rPr>
            <w:rFonts w:cstheme="minorHAnsi"/>
            <w:szCs w:val="24"/>
          </w:rPr>
          <w:t xml:space="preserve"> The old version used package store procedure and native query. The new version</w:t>
        </w:r>
      </w:ins>
      <w:ins w:id="214" w:author="Admin" w:date="2014-12-28T17:32:00Z">
        <w:r w:rsidR="00936738">
          <w:rPr>
            <w:rFonts w:cstheme="minorHAnsi"/>
            <w:szCs w:val="24"/>
          </w:rPr>
          <w:t xml:space="preserve"> is recommended to use the </w:t>
        </w:r>
      </w:ins>
      <w:ins w:id="215" w:author="Admin" w:date="2014-12-28T19:09:00Z">
        <w:r w:rsidR="00911325">
          <w:rPr>
            <w:rFonts w:cstheme="minorHAnsi"/>
            <w:szCs w:val="24"/>
          </w:rPr>
          <w:t>Query Over</w:t>
        </w:r>
      </w:ins>
      <w:ins w:id="216" w:author="Admin" w:date="2014-12-28T17:26:00Z">
        <w:r w:rsidR="00936738">
          <w:rPr>
            <w:rFonts w:cstheme="minorHAnsi"/>
            <w:szCs w:val="24"/>
          </w:rPr>
          <w:t xml:space="preserve"> to generate the query</w:t>
        </w:r>
      </w:ins>
      <w:ins w:id="217" w:author="Admin" w:date="2014-12-28T17:33:00Z">
        <w:r w:rsidR="00DA33EB">
          <w:rPr>
            <w:rFonts w:cstheme="minorHAnsi"/>
            <w:szCs w:val="24"/>
          </w:rPr>
          <w:t xml:space="preserve"> since it is easy to maintain. The problem is that the</w:t>
        </w:r>
      </w:ins>
      <w:ins w:id="218" w:author="Admin" w:date="2014-12-28T17:26:00Z">
        <w:r w:rsidR="00936738">
          <w:rPr>
            <w:rFonts w:cstheme="minorHAnsi"/>
            <w:szCs w:val="24"/>
          </w:rPr>
          <w:t xml:space="preserve"> generated query might not always gives the same results as the previous native queries</w:t>
        </w:r>
      </w:ins>
      <w:ins w:id="219" w:author="Admin" w:date="2014-12-28T17:34:00Z">
        <w:r w:rsidR="00DA33EB">
          <w:rPr>
            <w:rFonts w:cstheme="minorHAnsi"/>
            <w:szCs w:val="24"/>
          </w:rPr>
          <w:t>.</w:t>
        </w:r>
        <w:r w:rsidR="00DA33EB" w:rsidRPr="00DA33EB">
          <w:rPr>
            <w:rFonts w:cstheme="minorHAnsi"/>
            <w:szCs w:val="24"/>
          </w:rPr>
          <w:t xml:space="preserve"> </w:t>
        </w:r>
        <w:r w:rsidR="00DA33EB">
          <w:rPr>
            <w:rFonts w:cstheme="minorHAnsi"/>
            <w:szCs w:val="24"/>
          </w:rPr>
          <w:t>The performance is also affected when using the old fashioned native query</w:t>
        </w:r>
      </w:ins>
      <w:ins w:id="220" w:author="Admin" w:date="2014-12-28T17:30:00Z">
        <w:r w:rsidR="00936738">
          <w:rPr>
            <w:rFonts w:cstheme="minorHAnsi"/>
            <w:szCs w:val="24"/>
          </w:rPr>
          <w:t xml:space="preserve">. </w:t>
        </w:r>
      </w:ins>
      <w:ins w:id="221" w:author="Admin" w:date="2014-12-28T17:34:00Z">
        <w:r w:rsidR="00DA33EB">
          <w:rPr>
            <w:rFonts w:cstheme="minorHAnsi"/>
            <w:szCs w:val="24"/>
          </w:rPr>
          <w:t>In the other hand</w:t>
        </w:r>
      </w:ins>
      <w:ins w:id="222" w:author="Admin" w:date="2014-12-28T17:30:00Z">
        <w:r w:rsidR="00936738">
          <w:rPr>
            <w:rFonts w:cstheme="minorHAnsi"/>
            <w:szCs w:val="24"/>
          </w:rPr>
          <w:t>, the sophisticated queries can only be used in native query</w:t>
        </w:r>
      </w:ins>
      <w:ins w:id="223" w:author="Admin" w:date="2014-12-28T17:28:00Z">
        <w:r w:rsidR="00936738">
          <w:rPr>
            <w:rFonts w:cstheme="minorHAnsi"/>
            <w:szCs w:val="24"/>
          </w:rPr>
          <w:t xml:space="preserve">. </w:t>
        </w:r>
      </w:ins>
    </w:p>
    <w:p w:rsidR="002A5AF5" w:rsidRDefault="002A5AF5" w:rsidP="005C0960">
      <w:pPr>
        <w:rPr>
          <w:ins w:id="224" w:author="Admin" w:date="2014-12-28T16:38:00Z"/>
          <w:rFonts w:cstheme="minorHAnsi"/>
          <w:szCs w:val="24"/>
        </w:rPr>
      </w:pPr>
      <w:ins w:id="225" w:author="Admin" w:date="2014-12-28T16:46:00Z">
        <w:r>
          <w:rPr>
            <w:rFonts w:cstheme="minorHAnsi"/>
            <w:szCs w:val="24"/>
          </w:rPr>
          <w:t xml:space="preserve">Never before did I </w:t>
        </w:r>
      </w:ins>
      <w:ins w:id="226" w:author="Admin" w:date="2014-12-28T19:09:00Z">
        <w:r w:rsidR="00617749">
          <w:rPr>
            <w:rFonts w:cstheme="minorHAnsi"/>
            <w:szCs w:val="24"/>
          </w:rPr>
          <w:t>work</w:t>
        </w:r>
      </w:ins>
      <w:ins w:id="227" w:author="Admin" w:date="2014-12-28T16:46:00Z">
        <w:r>
          <w:rPr>
            <w:rFonts w:cstheme="minorHAnsi"/>
            <w:szCs w:val="24"/>
          </w:rPr>
          <w:t xml:space="preserve"> with the real system</w:t>
        </w:r>
      </w:ins>
      <w:ins w:id="228" w:author="Admin" w:date="2014-12-28T16:47:00Z">
        <w:r>
          <w:rPr>
            <w:rFonts w:cstheme="minorHAnsi"/>
            <w:szCs w:val="24"/>
          </w:rPr>
          <w:t xml:space="preserve"> then </w:t>
        </w:r>
      </w:ins>
      <w:ins w:id="229" w:author="Admin" w:date="2014-12-28T16:46:00Z">
        <w:r>
          <w:rPr>
            <w:rFonts w:cstheme="minorHAnsi"/>
            <w:szCs w:val="24"/>
          </w:rPr>
          <w:t xml:space="preserve">the high volume of data is another problem </w:t>
        </w:r>
      </w:ins>
      <w:ins w:id="230" w:author="Admin" w:date="2014-12-28T16:47:00Z">
        <w:r>
          <w:rPr>
            <w:rFonts w:cstheme="minorHAnsi"/>
            <w:szCs w:val="24"/>
          </w:rPr>
          <w:t>occurred</w:t>
        </w:r>
      </w:ins>
      <w:ins w:id="231" w:author="Admin" w:date="2014-12-28T16:46:00Z">
        <w:r>
          <w:rPr>
            <w:rFonts w:cstheme="minorHAnsi"/>
            <w:szCs w:val="24"/>
          </w:rPr>
          <w:t xml:space="preserve">. </w:t>
        </w:r>
      </w:ins>
      <w:ins w:id="232" w:author="Admin" w:date="2014-12-28T16:47:00Z">
        <w:r>
          <w:rPr>
            <w:rFonts w:cstheme="minorHAnsi"/>
            <w:szCs w:val="24"/>
          </w:rPr>
          <w:t>The system also consists of large amount of modules and it takes quite long time to build and debug.</w:t>
        </w:r>
      </w:ins>
    </w:p>
    <w:p w:rsidR="00AB726E" w:rsidRDefault="00AB726E" w:rsidP="005C0960">
      <w:pPr>
        <w:rPr>
          <w:ins w:id="233" w:author="Admin" w:date="2014-12-28T16:39:00Z"/>
          <w:rFonts w:cstheme="minorHAnsi"/>
          <w:szCs w:val="24"/>
        </w:rPr>
      </w:pPr>
      <w:ins w:id="234" w:author="Admin" w:date="2014-12-28T16:32:00Z">
        <w:r>
          <w:rPr>
            <w:rFonts w:cstheme="minorHAnsi"/>
            <w:szCs w:val="24"/>
          </w:rPr>
          <w:t>As previous mentioned, all the specs</w:t>
        </w:r>
      </w:ins>
      <w:ins w:id="235" w:author="Admin" w:date="2014-12-28T16:34:00Z">
        <w:r>
          <w:rPr>
            <w:rFonts w:cstheme="minorHAnsi"/>
            <w:szCs w:val="24"/>
          </w:rPr>
          <w:t xml:space="preserve"> and the schedule</w:t>
        </w:r>
      </w:ins>
      <w:ins w:id="236" w:author="Admin" w:date="2014-12-28T16:32:00Z">
        <w:r>
          <w:rPr>
            <w:rFonts w:cstheme="minorHAnsi"/>
            <w:szCs w:val="24"/>
          </w:rPr>
          <w:t xml:space="preserve"> must be strictly followed.</w:t>
        </w:r>
      </w:ins>
      <w:ins w:id="237" w:author="Admin" w:date="2014-12-28T16:34:00Z">
        <w:r>
          <w:rPr>
            <w:rFonts w:cstheme="minorHAnsi"/>
            <w:szCs w:val="24"/>
          </w:rPr>
          <w:t xml:space="preserve"> The </w:t>
        </w:r>
      </w:ins>
      <w:ins w:id="238" w:author="Admin" w:date="2014-12-28T16:35:00Z">
        <w:r>
          <w:rPr>
            <w:rFonts w:cstheme="minorHAnsi"/>
            <w:szCs w:val="24"/>
          </w:rPr>
          <w:t xml:space="preserve">specs documents are all business requirements. We as the developers will work with the technical requirements and there are some mismatch </w:t>
        </w:r>
      </w:ins>
      <w:ins w:id="239" w:author="Admin" w:date="2014-12-28T16:38:00Z">
        <w:r>
          <w:rPr>
            <w:rFonts w:cstheme="minorHAnsi"/>
            <w:szCs w:val="24"/>
          </w:rPr>
          <w:t>in</w:t>
        </w:r>
      </w:ins>
      <w:ins w:id="240" w:author="Admin" w:date="2014-12-28T16:35:00Z">
        <w:r>
          <w:rPr>
            <w:rFonts w:cstheme="minorHAnsi"/>
            <w:szCs w:val="24"/>
          </w:rPr>
          <w:t xml:space="preserve"> the </w:t>
        </w:r>
      </w:ins>
      <w:ins w:id="241" w:author="Admin" w:date="2014-12-28T16:37:00Z">
        <w:r>
          <w:rPr>
            <w:rFonts w:cstheme="minorHAnsi"/>
            <w:szCs w:val="24"/>
          </w:rPr>
          <w:t xml:space="preserve"> ADD</w:t>
        </w:r>
      </w:ins>
      <w:ins w:id="242" w:author="Admin" w:date="2014-12-28T16:35:00Z">
        <w:r>
          <w:rPr>
            <w:rFonts w:cstheme="minorHAnsi"/>
            <w:szCs w:val="24"/>
          </w:rPr>
          <w:t xml:space="preserve">. </w:t>
        </w:r>
      </w:ins>
    </w:p>
    <w:p w:rsidR="00AB726E" w:rsidRDefault="009B1C3A" w:rsidP="005C0960">
      <w:pPr>
        <w:rPr>
          <w:ins w:id="243" w:author="Admin" w:date="2014-12-28T16:16:00Z"/>
          <w:rFonts w:cstheme="minorHAnsi"/>
          <w:szCs w:val="24"/>
        </w:rPr>
      </w:pPr>
      <w:ins w:id="244" w:author="Admin" w:date="2014-12-28T16:39:00Z">
        <w:r>
          <w:rPr>
            <w:rFonts w:cstheme="minorHAnsi"/>
            <w:szCs w:val="24"/>
          </w:rPr>
          <w:t xml:space="preserve">The main idea of the </w:t>
        </w:r>
      </w:ins>
      <w:ins w:id="245" w:author="Admin" w:date="2014-12-28T16:40:00Z">
        <w:r w:rsidR="006C7FB9">
          <w:rPr>
            <w:rFonts w:cstheme="minorHAnsi"/>
            <w:szCs w:val="24"/>
          </w:rPr>
          <w:t>CSLA</w:t>
        </w:r>
      </w:ins>
      <w:ins w:id="246" w:author="Admin" w:date="2014-12-28T16:39:00Z">
        <w:r>
          <w:rPr>
            <w:rFonts w:cstheme="minorHAnsi"/>
            <w:szCs w:val="24"/>
          </w:rPr>
          <w:t xml:space="preserve"> is the Parent-child</w:t>
        </w:r>
      </w:ins>
      <w:ins w:id="247" w:author="Admin" w:date="2014-12-28T16:40:00Z">
        <w:r>
          <w:rPr>
            <w:rFonts w:cstheme="minorHAnsi"/>
            <w:szCs w:val="24"/>
          </w:rPr>
          <w:t xml:space="preserve"> relationship. To </w:t>
        </w:r>
      </w:ins>
      <w:ins w:id="248" w:author="Admin" w:date="2014-12-28T16:41:00Z">
        <w:r>
          <w:rPr>
            <w:rFonts w:cstheme="minorHAnsi"/>
            <w:szCs w:val="24"/>
          </w:rPr>
          <w:t>take the full advantage of the CSLA.NET, the data</w:t>
        </w:r>
      </w:ins>
      <w:ins w:id="249" w:author="Admin" w:date="2014-12-28T19:09:00Z">
        <w:r w:rsidR="0082405C">
          <w:rPr>
            <w:rFonts w:cstheme="minorHAnsi"/>
            <w:szCs w:val="24"/>
          </w:rPr>
          <w:t xml:space="preserve"> </w:t>
        </w:r>
      </w:ins>
      <w:ins w:id="250" w:author="Admin" w:date="2014-12-28T16:41:00Z">
        <w:r>
          <w:rPr>
            <w:rFonts w:cstheme="minorHAnsi"/>
            <w:szCs w:val="24"/>
          </w:rPr>
          <w:t>model must be mapped into the parent-child relationship</w:t>
        </w:r>
      </w:ins>
      <w:ins w:id="251" w:author="Admin" w:date="2014-12-28T16:42:00Z">
        <w:r>
          <w:rPr>
            <w:rFonts w:cstheme="minorHAnsi"/>
            <w:szCs w:val="24"/>
          </w:rPr>
          <w:t>.</w:t>
        </w:r>
        <w:r w:rsidR="002A5AF5">
          <w:rPr>
            <w:rFonts w:cstheme="minorHAnsi"/>
            <w:szCs w:val="24"/>
          </w:rPr>
          <w:t xml:space="preserve"> More about this relationship will be described in the book [</w:t>
        </w:r>
      </w:ins>
      <w:ins w:id="252" w:author="Admin" w:date="2014-12-28T16:43:00Z">
        <w:r w:rsidR="002A5AF5">
          <w:rPr>
            <w:rFonts w:cstheme="minorHAnsi"/>
            <w:szCs w:val="24"/>
          </w:rPr>
          <w:t>ref</w:t>
        </w:r>
      </w:ins>
      <w:ins w:id="253" w:author="Admin" w:date="2014-12-28T16:42:00Z">
        <w:r w:rsidR="002A5AF5">
          <w:rPr>
            <w:rFonts w:cstheme="minorHAnsi"/>
            <w:szCs w:val="24"/>
          </w:rPr>
          <w:t>]</w:t>
        </w:r>
      </w:ins>
      <w:ins w:id="254" w:author="Admin" w:date="2014-12-28T16:43:00Z">
        <w:r w:rsidR="002A5AF5">
          <w:rPr>
            <w:rFonts w:cstheme="minorHAnsi"/>
            <w:szCs w:val="24"/>
          </w:rPr>
          <w:t>.</w:t>
        </w:r>
      </w:ins>
      <w:ins w:id="255" w:author="Admin" w:date="2014-12-28T16:44:00Z">
        <w:r w:rsidR="002A5AF5">
          <w:rPr>
            <w:rFonts w:cstheme="minorHAnsi"/>
            <w:szCs w:val="24"/>
          </w:rPr>
          <w:t xml:space="preserve"> </w:t>
        </w:r>
      </w:ins>
    </w:p>
    <w:p w:rsidR="00BE6043" w:rsidRDefault="002A5AF5">
      <w:pPr>
        <w:pStyle w:val="ListParagraph"/>
        <w:rPr>
          <w:ins w:id="256" w:author="Admin" w:date="2014-12-28T14:39:00Z"/>
          <w:rFonts w:cstheme="minorHAnsi"/>
          <w:szCs w:val="24"/>
        </w:rPr>
        <w:pPrChange w:id="257" w:author="Admin" w:date="2014-12-28T14:39:00Z">
          <w:pPr/>
        </w:pPrChange>
      </w:pPr>
      <w:ins w:id="258" w:author="Admin" w:date="2014-12-28T16:46:00Z">
        <w:r>
          <w:rPr>
            <w:rFonts w:cstheme="minorHAnsi"/>
            <w:szCs w:val="24"/>
          </w:rPr>
          <w:t>[illustrate root=&gt;&gt;&gt;]</w:t>
        </w:r>
      </w:ins>
    </w:p>
    <w:p w:rsidR="009C567C" w:rsidRDefault="0080441C">
      <w:pPr>
        <w:pStyle w:val="Heading1"/>
        <w:rPr>
          <w:ins w:id="259" w:author="Admin" w:date="2014-12-28T16:49:00Z"/>
        </w:rPr>
        <w:pPrChange w:id="260" w:author="Admin" w:date="2014-12-28T14:57:00Z">
          <w:pPr/>
        </w:pPrChange>
      </w:pPr>
      <w:ins w:id="261" w:author="Admin" w:date="2014-12-28T14:39:00Z">
        <w:r>
          <w:t>Solutions</w:t>
        </w:r>
      </w:ins>
    </w:p>
    <w:p w:rsidR="00A77859" w:rsidRDefault="00A77859" w:rsidP="00A77859">
      <w:pPr>
        <w:rPr>
          <w:ins w:id="262" w:author="Admin" w:date="2014-12-28T16:52:00Z"/>
        </w:rPr>
      </w:pPr>
      <w:ins w:id="263" w:author="Admin" w:date="2014-12-28T16:49:00Z">
        <w:r>
          <w:t xml:space="preserve">During the six-month internship at ELCA, I solved most of the mentioned difficulties using my knowledge from courses in PUF as well as the Swiss </w:t>
        </w:r>
      </w:ins>
      <w:ins w:id="264" w:author="Admin" w:date="2014-12-28T16:52:00Z">
        <w:r>
          <w:t>colleagues’</w:t>
        </w:r>
      </w:ins>
      <w:ins w:id="265" w:author="Admin" w:date="2014-12-28T17:23:00Z">
        <w:r w:rsidR="00936738">
          <w:t xml:space="preserve"> effective</w:t>
        </w:r>
      </w:ins>
      <w:ins w:id="266" w:author="Admin" w:date="2014-12-28T16:52:00Z">
        <w:r>
          <w:t xml:space="preserve"> support</w:t>
        </w:r>
        <w:r w:rsidR="0010598F">
          <w:t xml:space="preserve">. </w:t>
        </w:r>
      </w:ins>
      <w:ins w:id="267" w:author="Admin" w:date="2014-12-28T16:54:00Z">
        <w:r w:rsidR="0010598F">
          <w:t xml:space="preserve"> </w:t>
        </w:r>
      </w:ins>
      <w:ins w:id="268" w:author="Admin" w:date="2014-12-28T16:56:00Z">
        <w:r w:rsidR="00267567">
          <w:t xml:space="preserve">In this section, some of </w:t>
        </w:r>
        <w:r w:rsidR="0010598F">
          <w:t xml:space="preserve">our solutions proposed and applied in the project will be discussed. </w:t>
        </w:r>
      </w:ins>
    </w:p>
    <w:p w:rsidR="0010598F" w:rsidRPr="00A77859" w:rsidRDefault="0010598F" w:rsidP="00A77859">
      <w:pPr>
        <w:rPr>
          <w:ins w:id="269" w:author="Admin" w:date="2014-12-28T14:39:00Z"/>
        </w:rPr>
      </w:pPr>
      <w:ins w:id="270" w:author="Admin" w:date="2014-12-28T16:59:00Z">
        <w:r>
          <w:t xml:space="preserve">To solve the </w:t>
        </w:r>
      </w:ins>
      <w:ins w:id="271" w:author="Admin" w:date="2014-12-28T17:01:00Z">
        <w:r>
          <w:t xml:space="preserve">data </w:t>
        </w:r>
      </w:ins>
      <w:ins w:id="272" w:author="Admin" w:date="2014-12-28T16:59:00Z">
        <w:r>
          <w:t>inconsistency problem</w:t>
        </w:r>
      </w:ins>
      <w:ins w:id="273" w:author="Admin" w:date="2014-12-28T17:01:00Z">
        <w:r>
          <w:t xml:space="preserve">, no specific solution </w:t>
        </w:r>
      </w:ins>
      <w:ins w:id="274" w:author="Admin" w:date="2014-12-28T17:05:00Z">
        <w:r w:rsidR="00552F8B">
          <w:t xml:space="preserve">was proposed. </w:t>
        </w:r>
      </w:ins>
      <w:ins w:id="275" w:author="Admin" w:date="2014-12-28T17:06:00Z">
        <w:r w:rsidR="00552F8B">
          <w:t xml:space="preserve"> There is no conflict </w:t>
        </w:r>
      </w:ins>
      <w:ins w:id="276" w:author="Admin" w:date="2014-12-28T17:07:00Z">
        <w:r w:rsidR="00552F8B">
          <w:t xml:space="preserve">with the previous version accepted but as mentioned above, the missing FK might </w:t>
        </w:r>
        <w:r w:rsidR="00552F8B">
          <w:lastRenderedPageBreak/>
          <w:t xml:space="preserve">lead to inconsistency. We currently solve this inconsistency by carefully check the data before implementing ORM tool. We also add the artificial keys to some of the tables in order to solve the composite key problem. </w:t>
        </w:r>
      </w:ins>
      <w:ins w:id="277" w:author="Admin" w:date="2014-12-28T17:12:00Z">
        <w:r w:rsidR="00451951">
          <w:t xml:space="preserve"> The last problem with the oracle database application is the uniqueness constraints. This problem </w:t>
        </w:r>
      </w:ins>
      <w:ins w:id="278" w:author="Admin" w:date="2014-12-28T17:15:00Z">
        <w:r w:rsidR="00451951">
          <w:t>must be solved by checking the data in the customers’ database, in case there is any conflict, we need to wait for the official discussion between our team specs and the customers for the more specific requirements.</w:t>
        </w:r>
      </w:ins>
    </w:p>
    <w:p w:rsidR="00451951" w:rsidRDefault="00451951" w:rsidP="00451951">
      <w:pPr>
        <w:rPr>
          <w:ins w:id="279" w:author="Admin" w:date="2014-12-28T17:18:00Z"/>
          <w:rFonts w:cstheme="minorHAnsi"/>
          <w:szCs w:val="24"/>
        </w:rPr>
      </w:pPr>
      <w:ins w:id="280" w:author="Admin" w:date="2014-12-28T17:17:00Z">
        <w:r>
          <w:rPr>
            <w:rFonts w:cstheme="minorHAnsi"/>
            <w:szCs w:val="24"/>
          </w:rPr>
          <w:t xml:space="preserve">To improve performance, we apply the static cache and indexing for data. The performance is improved dramatically. </w:t>
        </w:r>
      </w:ins>
      <w:ins w:id="281" w:author="Admin" w:date="2014-12-28T17:24:00Z">
        <w:r w:rsidR="00936738">
          <w:rPr>
            <w:rFonts w:cstheme="minorHAnsi"/>
            <w:szCs w:val="24"/>
          </w:rPr>
          <w:t xml:space="preserve">Extensibility – scale up </w:t>
        </w:r>
      </w:ins>
    </w:p>
    <w:p w:rsidR="00451951" w:rsidRPr="00451951" w:rsidRDefault="00451951" w:rsidP="00451951">
      <w:pPr>
        <w:rPr>
          <w:ins w:id="282" w:author="Admin" w:date="2014-12-28T17:17:00Z"/>
          <w:rFonts w:cstheme="minorHAnsi"/>
          <w:szCs w:val="24"/>
        </w:rPr>
      </w:pPr>
      <w:ins w:id="283" w:author="Admin" w:date="2014-12-28T17:19:00Z">
        <w:r>
          <w:rPr>
            <w:rFonts w:cstheme="minorHAnsi"/>
            <w:szCs w:val="24"/>
          </w:rPr>
          <w:t>The</w:t>
        </w:r>
      </w:ins>
      <w:ins w:id="284" w:author="Admin" w:date="2014-12-28T17:20:00Z">
        <w:r>
          <w:rPr>
            <w:rFonts w:cstheme="minorHAnsi"/>
            <w:szCs w:val="24"/>
          </w:rPr>
          <w:t xml:space="preserve"> retrieved data</w:t>
        </w:r>
      </w:ins>
      <w:ins w:id="285" w:author="Admin" w:date="2014-12-28T19:08:00Z">
        <w:r w:rsidR="005433D8">
          <w:rPr>
            <w:rFonts w:cstheme="minorHAnsi"/>
            <w:szCs w:val="24"/>
          </w:rPr>
          <w:t xml:space="preserve"> </w:t>
        </w:r>
      </w:ins>
      <w:ins w:id="286" w:author="Admin" w:date="2014-12-28T17:20:00Z">
        <w:r>
          <w:rPr>
            <w:rFonts w:cstheme="minorHAnsi"/>
            <w:szCs w:val="24"/>
          </w:rPr>
          <w:t>model must be mapped to followed</w:t>
        </w:r>
      </w:ins>
      <w:ins w:id="287" w:author="Admin" w:date="2014-12-28T17:19:00Z">
        <w:r>
          <w:rPr>
            <w:rFonts w:cstheme="minorHAnsi"/>
            <w:szCs w:val="24"/>
          </w:rPr>
          <w:t xml:space="preserve"> parent-child relationship of CSLA model</w:t>
        </w:r>
      </w:ins>
      <w:ins w:id="288" w:author="Admin" w:date="2014-12-28T17:20:00Z">
        <w:r>
          <w:rPr>
            <w:rFonts w:cstheme="minorHAnsi"/>
            <w:szCs w:val="24"/>
          </w:rPr>
          <w:t xml:space="preserve">. </w:t>
        </w:r>
      </w:ins>
      <w:ins w:id="289" w:author="Admin" w:date="2014-12-28T17:21:00Z">
        <w:r>
          <w:rPr>
            <w:rFonts w:cstheme="minorHAnsi"/>
            <w:szCs w:val="24"/>
          </w:rPr>
          <w:t>Some of the design patterns are applied to solve the problem. At the beginning, all of the documents must be strictly followed. Later, the code base is no longer matched to the requirements and new patterns as well as the code must be developed</w:t>
        </w:r>
      </w:ins>
      <w:ins w:id="290" w:author="Admin" w:date="2014-12-28T17:22:00Z">
        <w:r w:rsidR="00936738">
          <w:rPr>
            <w:rFonts w:cstheme="minorHAnsi"/>
            <w:szCs w:val="24"/>
          </w:rPr>
          <w:t xml:space="preserve"> </w:t>
        </w:r>
      </w:ins>
      <w:ins w:id="291" w:author="Admin" w:date="2014-12-28T17:23:00Z">
        <w:r w:rsidR="00936738">
          <w:rPr>
            <w:rFonts w:cstheme="minorHAnsi"/>
            <w:szCs w:val="24"/>
          </w:rPr>
          <w:t>flexibly</w:t>
        </w:r>
      </w:ins>
      <w:ins w:id="292" w:author="Admin" w:date="2014-12-28T17:22:00Z">
        <w:r w:rsidR="00936738">
          <w:rPr>
            <w:rFonts w:cstheme="minorHAnsi"/>
            <w:szCs w:val="24"/>
          </w:rPr>
          <w:t xml:space="preserve"> </w:t>
        </w:r>
      </w:ins>
      <w:ins w:id="293" w:author="Admin" w:date="2014-12-28T17:21:00Z">
        <w:r>
          <w:rPr>
            <w:rFonts w:cstheme="minorHAnsi"/>
            <w:szCs w:val="24"/>
          </w:rPr>
          <w:t xml:space="preserve">to follow all the specs. </w:t>
        </w:r>
      </w:ins>
    </w:p>
    <w:p w:rsidR="00BE6043" w:rsidRPr="00BE6043" w:rsidDel="00936738" w:rsidRDefault="0023097F">
      <w:pPr>
        <w:pStyle w:val="Heading1"/>
        <w:rPr>
          <w:del w:id="294" w:author="Admin" w:date="2014-12-28T17:23:00Z"/>
        </w:rPr>
        <w:pPrChange w:id="295" w:author="Admin" w:date="2014-12-28T17:36:00Z">
          <w:pPr/>
        </w:pPrChange>
      </w:pPr>
      <w:ins w:id="296" w:author="Admin" w:date="2014-12-28T17:39:00Z">
        <w:r>
          <w:t>Conclusion</w:t>
        </w:r>
      </w:ins>
    </w:p>
    <w:p w:rsidR="00E90157" w:rsidRDefault="00E90157">
      <w:pPr>
        <w:pStyle w:val="Heading1"/>
        <w:pPrChange w:id="297" w:author="Admin" w:date="2014-12-28T17:36:00Z">
          <w:pPr/>
        </w:pPrChange>
      </w:pPr>
    </w:p>
    <w:p w:rsidR="0023097F" w:rsidRDefault="0023097F" w:rsidP="00E90157">
      <w:pPr>
        <w:rPr>
          <w:ins w:id="298" w:author="Admin" w:date="2014-12-28T17:41:00Z"/>
          <w:rFonts w:cstheme="minorHAnsi"/>
          <w:szCs w:val="24"/>
        </w:rPr>
      </w:pPr>
      <w:ins w:id="299" w:author="Admin" w:date="2014-12-28T17:36:00Z">
        <w:r>
          <w:rPr>
            <w:rFonts w:cstheme="minorHAnsi"/>
            <w:szCs w:val="24"/>
          </w:rPr>
          <w:t>After six mon</w:t>
        </w:r>
        <w:r w:rsidR="0092665B">
          <w:rPr>
            <w:rFonts w:cstheme="minorHAnsi"/>
            <w:szCs w:val="24"/>
          </w:rPr>
          <w:t>ths working fulltime in ELCA, I</w:t>
        </w:r>
        <w:r>
          <w:rPr>
            <w:rFonts w:cstheme="minorHAnsi"/>
            <w:szCs w:val="24"/>
          </w:rPr>
          <w:t xml:space="preserve"> personally and as a team member successfully developed </w:t>
        </w:r>
      </w:ins>
      <w:ins w:id="300" w:author="Admin" w:date="2014-12-28T17:37:00Z">
        <w:r>
          <w:rPr>
            <w:rFonts w:cstheme="minorHAnsi"/>
            <w:szCs w:val="24"/>
          </w:rPr>
          <w:t xml:space="preserve">six </w:t>
        </w:r>
      </w:ins>
      <w:ins w:id="301" w:author="Admin" w:date="2014-12-28T17:36:00Z">
        <w:r>
          <w:rPr>
            <w:rFonts w:cstheme="minorHAnsi"/>
            <w:szCs w:val="24"/>
          </w:rPr>
          <w:t>modules within the deadline.</w:t>
        </w:r>
      </w:ins>
      <w:ins w:id="302" w:author="Admin" w:date="2014-12-28T17:37:00Z">
        <w:r>
          <w:rPr>
            <w:rFonts w:cstheme="minorHAnsi"/>
            <w:szCs w:val="24"/>
          </w:rPr>
          <w:t xml:space="preserve"> </w:t>
        </w:r>
      </w:ins>
      <w:ins w:id="303" w:author="Admin" w:date="2014-12-28T17:40:00Z">
        <w:r>
          <w:rPr>
            <w:rFonts w:cstheme="minorHAnsi"/>
            <w:szCs w:val="24"/>
          </w:rPr>
          <w:t xml:space="preserve"> The rich content of the distributed systems, OOP, architecture design</w:t>
        </w:r>
      </w:ins>
      <w:ins w:id="304" w:author="Admin" w:date="2014-12-28T17:41:00Z">
        <w:r>
          <w:rPr>
            <w:rFonts w:cstheme="minorHAnsi"/>
            <w:szCs w:val="24"/>
          </w:rPr>
          <w:t xml:space="preserve">, and advanced database helped me a lot in my internship period. </w:t>
        </w:r>
      </w:ins>
      <w:ins w:id="305" w:author="Admin" w:date="2014-12-28T17:40:00Z">
        <w:r>
          <w:rPr>
            <w:rFonts w:cstheme="minorHAnsi"/>
            <w:szCs w:val="24"/>
          </w:rPr>
          <w:t xml:space="preserve"> </w:t>
        </w:r>
      </w:ins>
      <w:ins w:id="306" w:author="Admin" w:date="2014-12-28T17:37:00Z">
        <w:r>
          <w:rPr>
            <w:rFonts w:cstheme="minorHAnsi"/>
            <w:szCs w:val="24"/>
          </w:rPr>
          <w:t>I also gained</w:t>
        </w:r>
      </w:ins>
      <w:ins w:id="307" w:author="Admin" w:date="2014-12-28T17:41:00Z">
        <w:r>
          <w:rPr>
            <w:rFonts w:cstheme="minorHAnsi"/>
            <w:szCs w:val="24"/>
          </w:rPr>
          <w:t xml:space="preserve"> new</w:t>
        </w:r>
      </w:ins>
      <w:ins w:id="308" w:author="Admin" w:date="2014-12-28T17:37:00Z">
        <w:r>
          <w:rPr>
            <w:rFonts w:cstheme="minorHAnsi"/>
            <w:szCs w:val="24"/>
          </w:rPr>
          <w:t xml:space="preserve"> knowledge and skill in CSLA, </w:t>
        </w:r>
      </w:ins>
      <w:ins w:id="309" w:author="Admin" w:date="2014-12-28T19:08:00Z">
        <w:r w:rsidR="00CB76DF">
          <w:rPr>
            <w:rFonts w:cstheme="minorHAnsi"/>
            <w:szCs w:val="24"/>
          </w:rPr>
          <w:t>N</w:t>
        </w:r>
      </w:ins>
      <w:ins w:id="310" w:author="Admin" w:date="2014-12-28T17:37:00Z">
        <w:r>
          <w:rPr>
            <w:rFonts w:cstheme="minorHAnsi"/>
            <w:szCs w:val="24"/>
          </w:rPr>
          <w:t>Hibernate and Oracle. The experience in database design</w:t>
        </w:r>
      </w:ins>
      <w:ins w:id="311" w:author="Admin" w:date="2014-12-28T17:39:00Z">
        <w:r>
          <w:rPr>
            <w:rFonts w:cstheme="minorHAnsi"/>
            <w:szCs w:val="24"/>
          </w:rPr>
          <w:t>, architecture design</w:t>
        </w:r>
      </w:ins>
      <w:ins w:id="312" w:author="Admin" w:date="2014-12-28T17:38:00Z">
        <w:r>
          <w:rPr>
            <w:rFonts w:cstheme="minorHAnsi"/>
            <w:szCs w:val="24"/>
          </w:rPr>
          <w:t xml:space="preserve">, </w:t>
        </w:r>
      </w:ins>
      <w:ins w:id="313" w:author="Admin" w:date="2014-12-28T17:39:00Z">
        <w:r>
          <w:rPr>
            <w:rFonts w:cstheme="minorHAnsi"/>
            <w:szCs w:val="24"/>
          </w:rPr>
          <w:t xml:space="preserve">and </w:t>
        </w:r>
      </w:ins>
      <w:ins w:id="314" w:author="Admin" w:date="2014-12-28T17:38:00Z">
        <w:r>
          <w:rPr>
            <w:rFonts w:cstheme="minorHAnsi"/>
            <w:szCs w:val="24"/>
          </w:rPr>
          <w:t>data manipulation</w:t>
        </w:r>
      </w:ins>
      <w:ins w:id="315" w:author="Admin" w:date="2014-12-28T17:37:00Z">
        <w:r>
          <w:rPr>
            <w:rFonts w:cstheme="minorHAnsi"/>
            <w:szCs w:val="24"/>
          </w:rPr>
          <w:t xml:space="preserve"> must also </w:t>
        </w:r>
      </w:ins>
      <w:ins w:id="316" w:author="Admin" w:date="2014-12-28T17:38:00Z">
        <w:r>
          <w:rPr>
            <w:rFonts w:cstheme="minorHAnsi"/>
            <w:szCs w:val="24"/>
          </w:rPr>
          <w:t xml:space="preserve">be </w:t>
        </w:r>
      </w:ins>
      <w:ins w:id="317" w:author="Admin" w:date="2014-12-28T17:37:00Z">
        <w:r>
          <w:rPr>
            <w:rFonts w:cstheme="minorHAnsi"/>
            <w:szCs w:val="24"/>
          </w:rPr>
          <w:t>count</w:t>
        </w:r>
      </w:ins>
      <w:ins w:id="318" w:author="Admin" w:date="2014-12-28T17:38:00Z">
        <w:r>
          <w:rPr>
            <w:rFonts w:cstheme="minorHAnsi"/>
            <w:szCs w:val="24"/>
          </w:rPr>
          <w:t>ed</w:t>
        </w:r>
      </w:ins>
      <w:ins w:id="319" w:author="Admin" w:date="2014-12-28T17:37:00Z">
        <w:r>
          <w:rPr>
            <w:rFonts w:cstheme="minorHAnsi"/>
            <w:szCs w:val="24"/>
          </w:rPr>
          <w:t xml:space="preserve"> into my achievements. </w:t>
        </w:r>
      </w:ins>
    </w:p>
    <w:p w:rsidR="0023097F" w:rsidRDefault="00F0211F" w:rsidP="00E90157">
      <w:pPr>
        <w:rPr>
          <w:ins w:id="320" w:author="Admin" w:date="2014-12-28T17:39:00Z"/>
          <w:rFonts w:cstheme="minorHAnsi"/>
          <w:szCs w:val="24"/>
        </w:rPr>
      </w:pPr>
      <w:ins w:id="321" w:author="Admin" w:date="2014-12-28T19:08:00Z">
        <w:r>
          <w:rPr>
            <w:rFonts w:cstheme="minorHAnsi"/>
            <w:szCs w:val="24"/>
          </w:rPr>
          <w:t>Thanks</w:t>
        </w:r>
      </w:ins>
      <w:ins w:id="322" w:author="Admin" w:date="2014-12-28T17:41:00Z">
        <w:r w:rsidR="0023097F">
          <w:rPr>
            <w:rFonts w:cstheme="minorHAnsi"/>
            <w:szCs w:val="24"/>
          </w:rPr>
          <w:t xml:space="preserve"> to ELCA </w:t>
        </w:r>
      </w:ins>
      <w:ins w:id="323" w:author="Admin" w:date="2014-12-28T17:42:00Z">
        <w:r w:rsidR="0023097F">
          <w:rPr>
            <w:rFonts w:cstheme="minorHAnsi"/>
            <w:szCs w:val="24"/>
          </w:rPr>
          <w:t xml:space="preserve">to provide me </w:t>
        </w:r>
      </w:ins>
      <w:ins w:id="324" w:author="Admin" w:date="2014-12-28T17:41:00Z">
        <w:r w:rsidR="0023097F">
          <w:rPr>
            <w:rFonts w:cstheme="minorHAnsi"/>
            <w:szCs w:val="24"/>
          </w:rPr>
          <w:t xml:space="preserve">the </w:t>
        </w:r>
      </w:ins>
      <w:ins w:id="325" w:author="Admin" w:date="2014-12-28T17:42:00Z">
        <w:r w:rsidR="0023097F">
          <w:rPr>
            <w:rFonts w:cstheme="minorHAnsi"/>
            <w:szCs w:val="24"/>
          </w:rPr>
          <w:t xml:space="preserve">professional </w:t>
        </w:r>
      </w:ins>
      <w:ins w:id="326" w:author="Admin" w:date="2014-12-28T17:41:00Z">
        <w:r w:rsidR="0023097F">
          <w:rPr>
            <w:rFonts w:cstheme="minorHAnsi"/>
            <w:szCs w:val="24"/>
          </w:rPr>
          <w:t>international environmen</w:t>
        </w:r>
      </w:ins>
      <w:ins w:id="327" w:author="Admin" w:date="2014-12-28T17:42:00Z">
        <w:r w:rsidR="0023097F">
          <w:rPr>
            <w:rFonts w:cstheme="minorHAnsi"/>
            <w:szCs w:val="24"/>
          </w:rPr>
          <w:t xml:space="preserve">t. In the future, I might apply </w:t>
        </w:r>
      </w:ins>
      <w:ins w:id="328" w:author="Admin" w:date="2014-12-28T17:43:00Z">
        <w:r w:rsidR="0023097F">
          <w:rPr>
            <w:rFonts w:cstheme="minorHAnsi"/>
            <w:szCs w:val="24"/>
          </w:rPr>
          <w:t xml:space="preserve">quickly to other high level projects. </w:t>
        </w:r>
      </w:ins>
      <w:ins w:id="329" w:author="Admin" w:date="2014-12-28T17:44:00Z">
        <w:r w:rsidR="00016E85">
          <w:rPr>
            <w:rFonts w:cstheme="minorHAnsi"/>
            <w:szCs w:val="24"/>
          </w:rPr>
          <w:t xml:space="preserve">Not only technical skills but also soft skills such as time management, team work, </w:t>
        </w:r>
      </w:ins>
      <w:ins w:id="330" w:author="Admin" w:date="2014-12-28T19:08:00Z">
        <w:r w:rsidR="0058307C">
          <w:rPr>
            <w:rFonts w:cstheme="minorHAnsi"/>
            <w:szCs w:val="24"/>
          </w:rPr>
          <w:t xml:space="preserve">and </w:t>
        </w:r>
      </w:ins>
      <w:ins w:id="331" w:author="Admin" w:date="2014-12-28T17:44:00Z">
        <w:r w:rsidR="00016E85">
          <w:rPr>
            <w:rFonts w:cstheme="minorHAnsi"/>
            <w:szCs w:val="24"/>
          </w:rPr>
          <w:t xml:space="preserve">project management are all </w:t>
        </w:r>
      </w:ins>
      <w:ins w:id="332" w:author="Admin" w:date="2014-12-28T17:45:00Z">
        <w:r w:rsidR="00016E85">
          <w:rPr>
            <w:rFonts w:cstheme="minorHAnsi"/>
            <w:szCs w:val="24"/>
          </w:rPr>
          <w:t>embedded</w:t>
        </w:r>
      </w:ins>
      <w:ins w:id="333" w:author="Admin" w:date="2014-12-28T17:44:00Z">
        <w:r w:rsidR="00016E85">
          <w:rPr>
            <w:rFonts w:cstheme="minorHAnsi"/>
            <w:szCs w:val="24"/>
          </w:rPr>
          <w:t xml:space="preserve"> </w:t>
        </w:r>
      </w:ins>
      <w:ins w:id="334" w:author="Admin" w:date="2014-12-28T17:45:00Z">
        <w:r w:rsidR="00016E85">
          <w:rPr>
            <w:rFonts w:cstheme="minorHAnsi"/>
            <w:szCs w:val="24"/>
          </w:rPr>
          <w:t xml:space="preserve">into the internship period. </w:t>
        </w:r>
      </w:ins>
    </w:p>
    <w:p w:rsidR="0097353D" w:rsidDel="00DA33EB" w:rsidRDefault="008C5DB9" w:rsidP="00DC34AA">
      <w:pPr>
        <w:rPr>
          <w:del w:id="335" w:author="Admin" w:date="2014-12-28T17:35:00Z"/>
          <w:rFonts w:cstheme="minorHAnsi"/>
          <w:szCs w:val="24"/>
        </w:rPr>
      </w:pPr>
      <w:del w:id="336" w:author="Admin" w:date="2014-12-28T17:35:00Z">
        <w:r w:rsidDel="00DA33EB">
          <w:rPr>
            <w:rFonts w:cstheme="minorHAnsi"/>
            <w:szCs w:val="24"/>
          </w:rPr>
          <w:delText>Sprint: 4 weeks: doing modules (task sheets)</w:delText>
        </w:r>
      </w:del>
    </w:p>
    <w:p w:rsidR="008C5DB9" w:rsidRPr="008C5DB9" w:rsidDel="00DA33EB" w:rsidRDefault="008C5DB9" w:rsidP="008C5DB9">
      <w:pPr>
        <w:pStyle w:val="ListParagraph"/>
        <w:numPr>
          <w:ilvl w:val="0"/>
          <w:numId w:val="1"/>
        </w:numPr>
        <w:rPr>
          <w:del w:id="337" w:author="Admin" w:date="2014-12-28T17:35:00Z"/>
          <w:rFonts w:cstheme="minorHAnsi"/>
          <w:szCs w:val="24"/>
        </w:rPr>
      </w:pPr>
      <w:del w:id="338" w:author="Admin" w:date="2014-12-28T17:35:00Z">
        <w:r w:rsidDel="00DA33EB">
          <w:rPr>
            <w:rFonts w:cstheme="minorHAnsi"/>
            <w:szCs w:val="24"/>
          </w:rPr>
          <w:delText>3: team vn dev, test -&gt; delivery CH  (1 week) test, vn: fix bug, fix code review, start new sprint-&gt; customer</w:delText>
        </w:r>
      </w:del>
    </w:p>
    <w:p w:rsidR="008C5DB9" w:rsidDel="00DA33EB" w:rsidRDefault="008C5DB9" w:rsidP="008C5DB9">
      <w:pPr>
        <w:rPr>
          <w:del w:id="339" w:author="Admin" w:date="2014-12-28T17:35:00Z"/>
          <w:rFonts w:cstheme="minorHAnsi"/>
          <w:szCs w:val="24"/>
        </w:rPr>
      </w:pPr>
      <w:del w:id="340" w:author="Admin" w:date="2014-12-28T17:35:00Z">
        <w:r w:rsidDel="00DA33EB">
          <w:rPr>
            <w:rFonts w:cstheme="minorHAnsi"/>
            <w:szCs w:val="24"/>
          </w:rPr>
          <w:delText>Dev:</w:delText>
        </w:r>
      </w:del>
    </w:p>
    <w:p w:rsidR="008C5DB9" w:rsidRPr="008C5DB9" w:rsidDel="00DA33EB" w:rsidRDefault="008C5DB9" w:rsidP="008C5DB9">
      <w:pPr>
        <w:pStyle w:val="ListParagraph"/>
        <w:numPr>
          <w:ilvl w:val="0"/>
          <w:numId w:val="1"/>
        </w:numPr>
        <w:rPr>
          <w:del w:id="341" w:author="Admin" w:date="2014-12-28T17:35:00Z"/>
          <w:rFonts w:cstheme="minorHAnsi"/>
          <w:szCs w:val="24"/>
        </w:rPr>
      </w:pPr>
      <w:del w:id="342" w:author="Admin" w:date="2014-12-28T17:35:00Z">
        <w:r w:rsidRPr="008C5DB9" w:rsidDel="00DA33EB">
          <w:rPr>
            <w:rFonts w:cstheme="minorHAnsi"/>
            <w:szCs w:val="24"/>
          </w:rPr>
          <w:delText>(team specs)</w:delText>
        </w:r>
      </w:del>
    </w:p>
    <w:p w:rsidR="008C5DB9" w:rsidDel="00DA33EB" w:rsidRDefault="008C5DB9" w:rsidP="008C5DB9">
      <w:pPr>
        <w:pStyle w:val="ListParagraph"/>
        <w:numPr>
          <w:ilvl w:val="1"/>
          <w:numId w:val="1"/>
        </w:numPr>
        <w:rPr>
          <w:del w:id="343" w:author="Admin" w:date="2014-12-28T17:35:00Z"/>
          <w:rFonts w:cstheme="minorHAnsi"/>
          <w:szCs w:val="24"/>
        </w:rPr>
      </w:pPr>
      <w:del w:id="344" w:author="Admin" w:date="2014-12-28T17:35:00Z">
        <w:r w:rsidDel="00DA33EB">
          <w:rPr>
            <w:rFonts w:cstheme="minorHAnsi"/>
            <w:szCs w:val="24"/>
          </w:rPr>
          <w:delText>CH communicates customer -&gt; business</w:delText>
        </w:r>
      </w:del>
    </w:p>
    <w:p w:rsidR="008C5DB9" w:rsidDel="00DA33EB" w:rsidRDefault="008C5DB9" w:rsidP="008C5DB9">
      <w:pPr>
        <w:pStyle w:val="ListParagraph"/>
        <w:numPr>
          <w:ilvl w:val="1"/>
          <w:numId w:val="1"/>
        </w:numPr>
        <w:rPr>
          <w:del w:id="345" w:author="Admin" w:date="2014-12-28T17:35:00Z"/>
          <w:rFonts w:cstheme="minorHAnsi"/>
          <w:szCs w:val="24"/>
        </w:rPr>
      </w:pPr>
      <w:del w:id="346" w:author="Admin" w:date="2014-12-28T17:35:00Z">
        <w:r w:rsidDel="00DA33EB">
          <w:rPr>
            <w:rFonts w:cstheme="minorHAnsi"/>
            <w:szCs w:val="24"/>
          </w:rPr>
          <w:delText>Old app -&gt; behavior (technical)</w:delText>
        </w:r>
      </w:del>
    </w:p>
    <w:p w:rsidR="008C5DB9" w:rsidDel="00DA33EB" w:rsidRDefault="008C5DB9" w:rsidP="008C5DB9">
      <w:pPr>
        <w:pStyle w:val="ListParagraph"/>
        <w:numPr>
          <w:ilvl w:val="1"/>
          <w:numId w:val="1"/>
        </w:numPr>
        <w:rPr>
          <w:del w:id="347" w:author="Admin" w:date="2014-12-28T17:35:00Z"/>
          <w:rFonts w:cstheme="minorHAnsi"/>
          <w:szCs w:val="24"/>
        </w:rPr>
      </w:pPr>
      <w:del w:id="348" w:author="Admin" w:date="2014-12-28T17:35:00Z">
        <w:r w:rsidDel="00DA33EB">
          <w:rPr>
            <w:rFonts w:cstheme="minorHAnsi"/>
            <w:szCs w:val="24"/>
          </w:rPr>
          <w:delText>Specs</w:delText>
        </w:r>
      </w:del>
    </w:p>
    <w:p w:rsidR="008C5DB9" w:rsidDel="00DA33EB" w:rsidRDefault="008C5DB9" w:rsidP="008C5DB9">
      <w:pPr>
        <w:pStyle w:val="ListParagraph"/>
        <w:numPr>
          <w:ilvl w:val="0"/>
          <w:numId w:val="1"/>
        </w:numPr>
        <w:rPr>
          <w:del w:id="349" w:author="Admin" w:date="2014-12-28T17:35:00Z"/>
          <w:rFonts w:cstheme="minorHAnsi"/>
          <w:szCs w:val="24"/>
        </w:rPr>
      </w:pPr>
      <w:del w:id="350" w:author="Admin" w:date="2014-12-28T17:35:00Z">
        <w:r w:rsidDel="00DA33EB">
          <w:rPr>
            <w:rFonts w:cstheme="minorHAnsi"/>
            <w:szCs w:val="24"/>
          </w:rPr>
          <w:delText>Verify specs -&gt; technical</w:delText>
        </w:r>
      </w:del>
    </w:p>
    <w:p w:rsidR="008C5DB9" w:rsidDel="00DA33EB" w:rsidRDefault="008C5DB9" w:rsidP="008C5DB9">
      <w:pPr>
        <w:ind w:left="360"/>
        <w:rPr>
          <w:del w:id="351" w:author="Admin" w:date="2014-12-28T17:35:00Z"/>
          <w:rFonts w:cstheme="minorHAnsi"/>
          <w:szCs w:val="24"/>
        </w:rPr>
      </w:pPr>
      <w:del w:id="352" w:author="Admin" w:date="2014-12-28T17:35:00Z">
        <w:r w:rsidDel="00DA33EB">
          <w:rPr>
            <w:rFonts w:cstheme="minorHAnsi"/>
            <w:szCs w:val="24"/>
          </w:rPr>
          <w:delText>Data: oracle, native sql, FK, unique keys (PK,…) =&gt; db changes (art key, row ver)</w:delText>
        </w:r>
      </w:del>
    </w:p>
    <w:p w:rsidR="008C5DB9" w:rsidDel="00DA33EB" w:rsidRDefault="008C5DB9" w:rsidP="008C5DB9">
      <w:pPr>
        <w:ind w:left="360"/>
        <w:rPr>
          <w:del w:id="353" w:author="Admin" w:date="2014-12-28T17:35:00Z"/>
          <w:rFonts w:cstheme="minorHAnsi"/>
          <w:szCs w:val="24"/>
        </w:rPr>
      </w:pPr>
      <w:del w:id="354" w:author="Admin" w:date="2014-12-28T17:35:00Z">
        <w:r w:rsidDel="00DA33EB">
          <w:rPr>
            <w:rFonts w:cstheme="minorHAnsi"/>
            <w:szCs w:val="24"/>
          </w:rPr>
          <w:delText xml:space="preserve">NHibernate: </w:delText>
        </w:r>
      </w:del>
    </w:p>
    <w:p w:rsidR="008C5DB9" w:rsidDel="00DA33EB" w:rsidRDefault="008C5DB9" w:rsidP="008C5DB9">
      <w:pPr>
        <w:pStyle w:val="ListParagraph"/>
        <w:numPr>
          <w:ilvl w:val="0"/>
          <w:numId w:val="1"/>
        </w:numPr>
        <w:rPr>
          <w:del w:id="355" w:author="Admin" w:date="2014-12-28T17:35:00Z"/>
          <w:rFonts w:cstheme="minorHAnsi"/>
          <w:szCs w:val="24"/>
        </w:rPr>
      </w:pPr>
      <w:del w:id="356" w:author="Admin" w:date="2014-12-28T17:35:00Z">
        <w:r w:rsidRPr="008C5DB9" w:rsidDel="00DA33EB">
          <w:rPr>
            <w:rFonts w:cstheme="minorHAnsi"/>
            <w:szCs w:val="24"/>
          </w:rPr>
          <w:delText>no unique -&gt; not work</w:delText>
        </w:r>
      </w:del>
    </w:p>
    <w:p w:rsidR="008C5DB9" w:rsidDel="00DA33EB" w:rsidRDefault="008C5DB9" w:rsidP="008C5DB9">
      <w:pPr>
        <w:pStyle w:val="ListParagraph"/>
        <w:numPr>
          <w:ilvl w:val="0"/>
          <w:numId w:val="1"/>
        </w:numPr>
        <w:rPr>
          <w:del w:id="357" w:author="Admin" w:date="2014-12-28T17:35:00Z"/>
          <w:rFonts w:cstheme="minorHAnsi"/>
          <w:szCs w:val="24"/>
        </w:rPr>
      </w:pPr>
      <w:del w:id="358" w:author="Admin" w:date="2014-12-28T17:35:00Z">
        <w:r w:rsidDel="00DA33EB">
          <w:rPr>
            <w:rFonts w:cstheme="minorHAnsi"/>
            <w:szCs w:val="24"/>
          </w:rPr>
          <w:delText>QueryOver (LINQ): native -&gt; performance =&gt; HQL, navtive (limited)</w:delText>
        </w:r>
      </w:del>
    </w:p>
    <w:p w:rsidR="008C5DB9" w:rsidRPr="008C5DB9" w:rsidDel="00DA33EB" w:rsidRDefault="008C5DB9" w:rsidP="008C5DB9">
      <w:pPr>
        <w:pStyle w:val="ListParagraph"/>
        <w:numPr>
          <w:ilvl w:val="0"/>
          <w:numId w:val="1"/>
        </w:numPr>
        <w:rPr>
          <w:del w:id="359" w:author="Admin" w:date="2014-12-28T17:35:00Z"/>
          <w:rFonts w:cstheme="minorHAnsi"/>
          <w:szCs w:val="24"/>
        </w:rPr>
      </w:pPr>
      <w:del w:id="360" w:author="Admin" w:date="2014-12-28T17:35:00Z">
        <w:r w:rsidDel="00DA33EB">
          <w:rPr>
            <w:rFonts w:cstheme="minorHAnsi"/>
            <w:szCs w:val="24"/>
          </w:rPr>
          <w:delText>New, existing: carefully, customer =&gt; die</w:delText>
        </w:r>
      </w:del>
    </w:p>
    <w:p w:rsidR="008C5DB9" w:rsidDel="00DA33EB" w:rsidRDefault="008C5DB9" w:rsidP="008C5DB9">
      <w:pPr>
        <w:ind w:left="360"/>
        <w:rPr>
          <w:del w:id="361" w:author="Admin" w:date="2014-12-28T17:35:00Z"/>
          <w:rFonts w:cstheme="minorHAnsi"/>
          <w:szCs w:val="24"/>
        </w:rPr>
      </w:pPr>
      <w:del w:id="362" w:author="Admin" w:date="2014-12-28T17:35:00Z">
        <w:r w:rsidDel="00DA33EB">
          <w:rPr>
            <w:rFonts w:cstheme="minorHAnsi"/>
            <w:szCs w:val="24"/>
          </w:rPr>
          <w:delText>Business: (CSLA.NET)</w:delText>
        </w:r>
      </w:del>
    </w:p>
    <w:p w:rsidR="008C5DB9" w:rsidDel="00DA33EB" w:rsidRDefault="008C5DB9" w:rsidP="008C5DB9">
      <w:pPr>
        <w:pStyle w:val="ListParagraph"/>
        <w:numPr>
          <w:ilvl w:val="0"/>
          <w:numId w:val="1"/>
        </w:numPr>
        <w:rPr>
          <w:del w:id="363" w:author="Admin" w:date="2014-12-28T17:35:00Z"/>
          <w:rFonts w:cstheme="minorHAnsi"/>
          <w:szCs w:val="24"/>
        </w:rPr>
      </w:pPr>
      <w:del w:id="364" w:author="Admin" w:date="2014-12-28T17:35:00Z">
        <w:r w:rsidDel="00DA33EB">
          <w:rPr>
            <w:rFonts w:cstheme="minorHAnsi"/>
            <w:szCs w:val="24"/>
          </w:rPr>
          <w:delText>Parent-child relationships</w:delText>
        </w:r>
      </w:del>
    </w:p>
    <w:p w:rsidR="008C5DB9" w:rsidDel="00DA33EB" w:rsidRDefault="008C5DB9" w:rsidP="008C5DB9">
      <w:pPr>
        <w:pStyle w:val="ListParagraph"/>
        <w:numPr>
          <w:ilvl w:val="0"/>
          <w:numId w:val="1"/>
        </w:numPr>
        <w:rPr>
          <w:del w:id="365" w:author="Admin" w:date="2014-12-28T17:35:00Z"/>
          <w:rFonts w:cstheme="minorHAnsi"/>
          <w:szCs w:val="24"/>
        </w:rPr>
      </w:pPr>
      <w:del w:id="366" w:author="Admin" w:date="2014-12-28T17:35:00Z">
        <w:r w:rsidDel="00DA33EB">
          <w:rPr>
            <w:rFonts w:cstheme="minorHAnsi"/>
            <w:szCs w:val="24"/>
          </w:rPr>
          <w:delText>Root -&gt; children -&gt; children</w:delText>
        </w:r>
      </w:del>
    </w:p>
    <w:p w:rsidR="008C5DB9" w:rsidDel="00DA33EB" w:rsidRDefault="008C5DB9" w:rsidP="008C5DB9">
      <w:pPr>
        <w:ind w:left="360"/>
        <w:rPr>
          <w:del w:id="367" w:author="Admin" w:date="2014-12-28T17:35:00Z"/>
          <w:rFonts w:cstheme="minorHAnsi"/>
          <w:szCs w:val="24"/>
        </w:rPr>
      </w:pPr>
      <w:del w:id="368" w:author="Admin" w:date="2014-12-28T17:35:00Z">
        <w:r w:rsidDel="00DA33EB">
          <w:rPr>
            <w:rFonts w:cstheme="minorHAnsi"/>
            <w:szCs w:val="24"/>
          </w:rPr>
          <w:delText>CRUD:</w:delText>
        </w:r>
      </w:del>
    </w:p>
    <w:p w:rsidR="008C5DB9" w:rsidDel="00DA33EB" w:rsidRDefault="008C5DB9" w:rsidP="008C5DB9">
      <w:pPr>
        <w:pStyle w:val="ListParagraph"/>
        <w:numPr>
          <w:ilvl w:val="0"/>
          <w:numId w:val="1"/>
        </w:numPr>
        <w:rPr>
          <w:del w:id="369" w:author="Admin" w:date="2014-12-28T17:35:00Z"/>
          <w:rFonts w:cstheme="minorHAnsi"/>
          <w:szCs w:val="24"/>
        </w:rPr>
      </w:pPr>
      <w:del w:id="370" w:author="Admin" w:date="2014-12-28T17:35:00Z">
        <w:r w:rsidDel="00DA33EB">
          <w:rPr>
            <w:rFonts w:cstheme="minorHAnsi"/>
            <w:szCs w:val="24"/>
          </w:rPr>
          <w:delText xml:space="preserve">Root -&gt; get root </w:delText>
        </w:r>
        <w:r w:rsidR="00E90157" w:rsidDel="00DA33EB">
          <w:rPr>
            <w:rFonts w:cstheme="minorHAnsi"/>
            <w:szCs w:val="24"/>
          </w:rPr>
          <w:delText>(by id)</w:delText>
        </w:r>
        <w:r w:rsidDel="00DA33EB">
          <w:rPr>
            <w:rFonts w:cstheme="minorHAnsi"/>
            <w:szCs w:val="24"/>
          </w:rPr>
          <w:delText xml:space="preserve">-&gt; get relationship -&gt; </w:delText>
        </w:r>
        <w:r w:rsidR="00E90157" w:rsidDel="00DA33EB">
          <w:rPr>
            <w:rFonts w:cstheme="minorHAnsi"/>
            <w:szCs w:val="24"/>
          </w:rPr>
          <w:delText>map business -&gt; data object -&gt; persists</w:delText>
        </w:r>
      </w:del>
    </w:p>
    <w:p w:rsidR="00E90157" w:rsidDel="00DA33EB" w:rsidRDefault="00E90157" w:rsidP="008C5DB9">
      <w:pPr>
        <w:pStyle w:val="ListParagraph"/>
        <w:numPr>
          <w:ilvl w:val="0"/>
          <w:numId w:val="1"/>
        </w:numPr>
        <w:rPr>
          <w:del w:id="371" w:author="Admin" w:date="2014-12-28T17:35:00Z"/>
          <w:rFonts w:cstheme="minorHAnsi"/>
          <w:szCs w:val="24"/>
        </w:rPr>
      </w:pPr>
      <w:del w:id="372" w:author="Admin" w:date="2014-12-28T17:35:00Z">
        <w:r w:rsidDel="00DA33EB">
          <w:rPr>
            <w:rFonts w:cstheme="minorHAnsi"/>
            <w:szCs w:val="24"/>
          </w:rPr>
          <w:delText>Rules: common rule, specific</w:delText>
        </w:r>
      </w:del>
    </w:p>
    <w:p w:rsidR="00E90157" w:rsidDel="00DA33EB" w:rsidRDefault="00E90157" w:rsidP="00E90157">
      <w:pPr>
        <w:rPr>
          <w:del w:id="373" w:author="Admin" w:date="2014-12-28T17:35:00Z"/>
          <w:rFonts w:cstheme="minorHAnsi"/>
          <w:szCs w:val="24"/>
        </w:rPr>
      </w:pPr>
      <w:del w:id="374" w:author="Admin" w:date="2014-12-28T17:35:00Z">
        <w:r w:rsidDel="00DA33EB">
          <w:rPr>
            <w:rFonts w:cstheme="minorHAnsi"/>
            <w:szCs w:val="24"/>
          </w:rPr>
          <w:delText>Model:</w:delText>
        </w:r>
      </w:del>
    </w:p>
    <w:p w:rsidR="00E90157" w:rsidDel="00DA33EB" w:rsidRDefault="00E90157" w:rsidP="00E90157">
      <w:pPr>
        <w:pStyle w:val="ListParagraph"/>
        <w:numPr>
          <w:ilvl w:val="0"/>
          <w:numId w:val="1"/>
        </w:numPr>
        <w:rPr>
          <w:del w:id="375" w:author="Admin" w:date="2014-12-28T17:35:00Z"/>
          <w:rFonts w:cstheme="minorHAnsi"/>
          <w:szCs w:val="24"/>
        </w:rPr>
      </w:pPr>
      <w:del w:id="376" w:author="Admin" w:date="2014-12-28T17:35:00Z">
        <w:r w:rsidDel="00DA33EB">
          <w:rPr>
            <w:rFonts w:cstheme="minorHAnsi"/>
            <w:szCs w:val="24"/>
          </w:rPr>
          <w:delText>Read only list -&gt; click 1 item -&gt; item edit</w:delText>
        </w:r>
      </w:del>
    </w:p>
    <w:p w:rsidR="00E90157" w:rsidDel="00DA33EB" w:rsidRDefault="00E90157" w:rsidP="00E90157">
      <w:pPr>
        <w:pStyle w:val="ListParagraph"/>
        <w:numPr>
          <w:ilvl w:val="1"/>
          <w:numId w:val="1"/>
        </w:numPr>
        <w:rPr>
          <w:del w:id="377" w:author="Admin" w:date="2014-12-28T17:35:00Z"/>
          <w:rFonts w:cstheme="minorHAnsi"/>
          <w:szCs w:val="24"/>
        </w:rPr>
      </w:pPr>
      <w:del w:id="378" w:author="Admin" w:date="2014-12-28T17:35:00Z">
        <w:r w:rsidDel="00DA33EB">
          <w:rPr>
            <w:rFonts w:cstheme="minorHAnsi"/>
            <w:szCs w:val="24"/>
          </w:rPr>
          <w:delText>Basic information (general data)</w:delText>
        </w:r>
      </w:del>
    </w:p>
    <w:p w:rsidR="00E90157" w:rsidDel="00DA33EB" w:rsidRDefault="00E90157" w:rsidP="00E90157">
      <w:pPr>
        <w:pStyle w:val="ListParagraph"/>
        <w:numPr>
          <w:ilvl w:val="1"/>
          <w:numId w:val="1"/>
        </w:numPr>
        <w:rPr>
          <w:del w:id="379" w:author="Admin" w:date="2014-12-28T17:35:00Z"/>
          <w:rFonts w:cstheme="minorHAnsi"/>
          <w:szCs w:val="24"/>
        </w:rPr>
      </w:pPr>
      <w:del w:id="380" w:author="Admin" w:date="2014-12-28T17:35:00Z">
        <w:r w:rsidDel="00DA33EB">
          <w:rPr>
            <w:rFonts w:cstheme="minorHAnsi"/>
            <w:szCs w:val="24"/>
          </w:rPr>
          <w:delText>Chilrent info</w:delText>
        </w:r>
      </w:del>
    </w:p>
    <w:p w:rsidR="00E90157" w:rsidDel="00DA33EB" w:rsidRDefault="00E90157" w:rsidP="00E90157">
      <w:pPr>
        <w:pStyle w:val="ListParagraph"/>
        <w:numPr>
          <w:ilvl w:val="1"/>
          <w:numId w:val="1"/>
        </w:numPr>
        <w:rPr>
          <w:del w:id="381" w:author="Admin" w:date="2014-12-28T17:35:00Z"/>
          <w:rFonts w:cstheme="minorHAnsi"/>
          <w:szCs w:val="24"/>
        </w:rPr>
      </w:pPr>
      <w:del w:id="382" w:author="Admin" w:date="2014-12-28T17:35:00Z">
        <w:r w:rsidDel="00DA33EB">
          <w:rPr>
            <w:rFonts w:cstheme="minorHAnsi"/>
            <w:szCs w:val="24"/>
          </w:rPr>
          <w:delText>Save: save root, save childrent</w:delText>
        </w:r>
      </w:del>
    </w:p>
    <w:p w:rsidR="00E90157" w:rsidRPr="00E90157" w:rsidDel="00DA33EB" w:rsidRDefault="00E90157" w:rsidP="00E90157">
      <w:pPr>
        <w:pStyle w:val="ListParagraph"/>
        <w:numPr>
          <w:ilvl w:val="0"/>
          <w:numId w:val="1"/>
        </w:numPr>
        <w:rPr>
          <w:del w:id="383" w:author="Admin" w:date="2014-12-28T17:35:00Z"/>
          <w:rFonts w:cstheme="minorHAnsi"/>
          <w:szCs w:val="24"/>
        </w:rPr>
      </w:pPr>
      <w:del w:id="384" w:author="Admin" w:date="2014-12-28T17:35:00Z">
        <w:r w:rsidDel="00DA33EB">
          <w:rPr>
            <w:rFonts w:cstheme="minorHAnsi"/>
            <w:szCs w:val="24"/>
          </w:rPr>
          <w:delText>Edit list -&gt; edit many items -&gt; save</w:delText>
        </w:r>
      </w:del>
    </w:p>
    <w:p w:rsidR="00E90157" w:rsidRPr="00E90157" w:rsidRDefault="00E90157" w:rsidP="00E90157">
      <w:pPr>
        <w:rPr>
          <w:rFonts w:cstheme="minorHAnsi"/>
          <w:szCs w:val="24"/>
        </w:rPr>
      </w:pPr>
    </w:p>
    <w:sectPr w:rsidR="00E90157" w:rsidRPr="00E901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4" w:author="Trang nth" w:date="2014-12-28T15:34:00Z" w:initials="CHT">
    <w:p w:rsidR="00B8671E" w:rsidRDefault="00B8671E">
      <w:pPr>
        <w:pStyle w:val="CommentText"/>
      </w:pPr>
      <w:r>
        <w:rPr>
          <w:rStyle w:val="CommentReference"/>
        </w:rPr>
        <w:annotationRef/>
      </w:r>
      <w:r>
        <w:t>Figure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20F"/>
    <w:multiLevelType w:val="hybridMultilevel"/>
    <w:tmpl w:val="AB22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C3E34BB"/>
    <w:multiLevelType w:val="hybridMultilevel"/>
    <w:tmpl w:val="BF42F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4E1302"/>
    <w:multiLevelType w:val="hybridMultilevel"/>
    <w:tmpl w:val="E298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4390E"/>
    <w:multiLevelType w:val="multilevel"/>
    <w:tmpl w:val="2454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A52B23"/>
    <w:multiLevelType w:val="hybridMultilevel"/>
    <w:tmpl w:val="54AE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D3B10"/>
    <w:multiLevelType w:val="hybridMultilevel"/>
    <w:tmpl w:val="1296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8007E"/>
    <w:multiLevelType w:val="hybridMultilevel"/>
    <w:tmpl w:val="9056BAC2"/>
    <w:lvl w:ilvl="0" w:tplc="E64CADCC">
      <w:numFmt w:val="bullet"/>
      <w:lvlText w:val="-"/>
      <w:lvlJc w:val="left"/>
      <w:pPr>
        <w:ind w:left="720" w:hanging="360"/>
      </w:pPr>
      <w:rPr>
        <w:rFonts w:ascii="Cambria" w:eastAsiaTheme="minorHAnsi" w:hAnsi="Cambria" w:cstheme="minorBidi" w:hint="default"/>
      </w:rPr>
    </w:lvl>
    <w:lvl w:ilvl="1" w:tplc="0DB2B8E0">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1F7FE9"/>
    <w:multiLevelType w:val="hybridMultilevel"/>
    <w:tmpl w:val="E0ACE98E"/>
    <w:lvl w:ilvl="0" w:tplc="0DB2B8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69C3345"/>
    <w:multiLevelType w:val="hybridMultilevel"/>
    <w:tmpl w:val="2DD00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C917C9"/>
    <w:multiLevelType w:val="hybridMultilevel"/>
    <w:tmpl w:val="48869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4"/>
  </w:num>
  <w:num w:numId="6">
    <w:abstractNumId w:val="2"/>
  </w:num>
  <w:num w:numId="7">
    <w:abstractNumId w:val="8"/>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DE"/>
    <w:rsid w:val="0000224E"/>
    <w:rsid w:val="00004B86"/>
    <w:rsid w:val="00016E85"/>
    <w:rsid w:val="00017A46"/>
    <w:rsid w:val="000216B9"/>
    <w:rsid w:val="0002376A"/>
    <w:rsid w:val="000502B3"/>
    <w:rsid w:val="00053872"/>
    <w:rsid w:val="000567D9"/>
    <w:rsid w:val="00063663"/>
    <w:rsid w:val="0006389A"/>
    <w:rsid w:val="00066C18"/>
    <w:rsid w:val="000754A7"/>
    <w:rsid w:val="00076FA9"/>
    <w:rsid w:val="00082492"/>
    <w:rsid w:val="00084205"/>
    <w:rsid w:val="00085ABF"/>
    <w:rsid w:val="00092F84"/>
    <w:rsid w:val="00097BA1"/>
    <w:rsid w:val="000B160C"/>
    <w:rsid w:val="000D0C84"/>
    <w:rsid w:val="000D2078"/>
    <w:rsid w:val="000D2E6C"/>
    <w:rsid w:val="000D5650"/>
    <w:rsid w:val="000D59EC"/>
    <w:rsid w:val="000E1410"/>
    <w:rsid w:val="000E16E1"/>
    <w:rsid w:val="000E4260"/>
    <w:rsid w:val="000E53F3"/>
    <w:rsid w:val="000F1A87"/>
    <w:rsid w:val="000F20F7"/>
    <w:rsid w:val="000F4B87"/>
    <w:rsid w:val="000F78AA"/>
    <w:rsid w:val="0010101F"/>
    <w:rsid w:val="00103A93"/>
    <w:rsid w:val="0010598F"/>
    <w:rsid w:val="00110D43"/>
    <w:rsid w:val="00110F61"/>
    <w:rsid w:val="001111F2"/>
    <w:rsid w:val="001116FA"/>
    <w:rsid w:val="00120EDA"/>
    <w:rsid w:val="00124EAF"/>
    <w:rsid w:val="00127EDA"/>
    <w:rsid w:val="001310E5"/>
    <w:rsid w:val="00133082"/>
    <w:rsid w:val="00146115"/>
    <w:rsid w:val="00152BAB"/>
    <w:rsid w:val="00152C43"/>
    <w:rsid w:val="001540D0"/>
    <w:rsid w:val="00163704"/>
    <w:rsid w:val="0016400D"/>
    <w:rsid w:val="00170DA9"/>
    <w:rsid w:val="00171991"/>
    <w:rsid w:val="00181857"/>
    <w:rsid w:val="00197CE2"/>
    <w:rsid w:val="001A0AF4"/>
    <w:rsid w:val="001A28E9"/>
    <w:rsid w:val="001B30A9"/>
    <w:rsid w:val="001C5C1F"/>
    <w:rsid w:val="001C7C35"/>
    <w:rsid w:val="001D106B"/>
    <w:rsid w:val="001D1868"/>
    <w:rsid w:val="001D4680"/>
    <w:rsid w:val="001D4EBD"/>
    <w:rsid w:val="001D6B65"/>
    <w:rsid w:val="001E35D3"/>
    <w:rsid w:val="001E3F7F"/>
    <w:rsid w:val="001E7F77"/>
    <w:rsid w:val="001F3E58"/>
    <w:rsid w:val="00212FAC"/>
    <w:rsid w:val="00223EA3"/>
    <w:rsid w:val="00224D27"/>
    <w:rsid w:val="0023097F"/>
    <w:rsid w:val="002333B9"/>
    <w:rsid w:val="0024067B"/>
    <w:rsid w:val="00241E39"/>
    <w:rsid w:val="00242C81"/>
    <w:rsid w:val="00255050"/>
    <w:rsid w:val="002567AA"/>
    <w:rsid w:val="00264EBA"/>
    <w:rsid w:val="00267567"/>
    <w:rsid w:val="002719C2"/>
    <w:rsid w:val="00277FBB"/>
    <w:rsid w:val="00282B3C"/>
    <w:rsid w:val="002860CF"/>
    <w:rsid w:val="0028655F"/>
    <w:rsid w:val="00286C29"/>
    <w:rsid w:val="002A3810"/>
    <w:rsid w:val="002A5AF5"/>
    <w:rsid w:val="002A75DA"/>
    <w:rsid w:val="002B0C84"/>
    <w:rsid w:val="002B328F"/>
    <w:rsid w:val="002B5514"/>
    <w:rsid w:val="002B68C9"/>
    <w:rsid w:val="002B7842"/>
    <w:rsid w:val="002C7D33"/>
    <w:rsid w:val="002E1F46"/>
    <w:rsid w:val="002E485F"/>
    <w:rsid w:val="002E6EC7"/>
    <w:rsid w:val="002F4516"/>
    <w:rsid w:val="002F48CD"/>
    <w:rsid w:val="002F57FD"/>
    <w:rsid w:val="003214C4"/>
    <w:rsid w:val="00325817"/>
    <w:rsid w:val="003401F3"/>
    <w:rsid w:val="003403BA"/>
    <w:rsid w:val="0034279C"/>
    <w:rsid w:val="003436F2"/>
    <w:rsid w:val="00344AC5"/>
    <w:rsid w:val="00346E10"/>
    <w:rsid w:val="0035157A"/>
    <w:rsid w:val="00353234"/>
    <w:rsid w:val="003576ED"/>
    <w:rsid w:val="0036543A"/>
    <w:rsid w:val="0036671D"/>
    <w:rsid w:val="0038741C"/>
    <w:rsid w:val="00395308"/>
    <w:rsid w:val="003B7308"/>
    <w:rsid w:val="003C2B8D"/>
    <w:rsid w:val="003C2E6F"/>
    <w:rsid w:val="003D6E1F"/>
    <w:rsid w:val="003E6ABE"/>
    <w:rsid w:val="004100E2"/>
    <w:rsid w:val="00412252"/>
    <w:rsid w:val="00413EC6"/>
    <w:rsid w:val="00414FF1"/>
    <w:rsid w:val="00420B9F"/>
    <w:rsid w:val="0042543A"/>
    <w:rsid w:val="004263E1"/>
    <w:rsid w:val="00427B34"/>
    <w:rsid w:val="004330FF"/>
    <w:rsid w:val="00440BF9"/>
    <w:rsid w:val="00441417"/>
    <w:rsid w:val="00444650"/>
    <w:rsid w:val="00451951"/>
    <w:rsid w:val="0045355F"/>
    <w:rsid w:val="0047035B"/>
    <w:rsid w:val="00481C8F"/>
    <w:rsid w:val="00482D5C"/>
    <w:rsid w:val="00484AC0"/>
    <w:rsid w:val="00485070"/>
    <w:rsid w:val="00486D78"/>
    <w:rsid w:val="004900D4"/>
    <w:rsid w:val="00490C87"/>
    <w:rsid w:val="00493F2D"/>
    <w:rsid w:val="0049501D"/>
    <w:rsid w:val="004978FD"/>
    <w:rsid w:val="004A0DE5"/>
    <w:rsid w:val="004B27E8"/>
    <w:rsid w:val="004C5747"/>
    <w:rsid w:val="004C5937"/>
    <w:rsid w:val="004E75DB"/>
    <w:rsid w:val="004F10F0"/>
    <w:rsid w:val="004F4638"/>
    <w:rsid w:val="00500BED"/>
    <w:rsid w:val="00510E6B"/>
    <w:rsid w:val="005145DF"/>
    <w:rsid w:val="005214CE"/>
    <w:rsid w:val="0053310A"/>
    <w:rsid w:val="005433D8"/>
    <w:rsid w:val="00546668"/>
    <w:rsid w:val="00552F8B"/>
    <w:rsid w:val="00557A16"/>
    <w:rsid w:val="00562367"/>
    <w:rsid w:val="00573926"/>
    <w:rsid w:val="00577B94"/>
    <w:rsid w:val="0058307C"/>
    <w:rsid w:val="00584093"/>
    <w:rsid w:val="00595CF7"/>
    <w:rsid w:val="005A13AD"/>
    <w:rsid w:val="005C04D9"/>
    <w:rsid w:val="005C0960"/>
    <w:rsid w:val="005C3F61"/>
    <w:rsid w:val="005D0C55"/>
    <w:rsid w:val="005E3C61"/>
    <w:rsid w:val="005E6B34"/>
    <w:rsid w:val="005F338D"/>
    <w:rsid w:val="005F3586"/>
    <w:rsid w:val="005F4592"/>
    <w:rsid w:val="005F49F5"/>
    <w:rsid w:val="005F5EFB"/>
    <w:rsid w:val="005F7E0C"/>
    <w:rsid w:val="0060636C"/>
    <w:rsid w:val="00611C0A"/>
    <w:rsid w:val="00612FFA"/>
    <w:rsid w:val="006139AE"/>
    <w:rsid w:val="00615C54"/>
    <w:rsid w:val="00617749"/>
    <w:rsid w:val="006224CD"/>
    <w:rsid w:val="00624AF8"/>
    <w:rsid w:val="00634447"/>
    <w:rsid w:val="006348C7"/>
    <w:rsid w:val="00637AFD"/>
    <w:rsid w:val="006618D7"/>
    <w:rsid w:val="006644C4"/>
    <w:rsid w:val="0067451C"/>
    <w:rsid w:val="0067648E"/>
    <w:rsid w:val="00696051"/>
    <w:rsid w:val="00697D7D"/>
    <w:rsid w:val="006A3134"/>
    <w:rsid w:val="006A4FA7"/>
    <w:rsid w:val="006A6D41"/>
    <w:rsid w:val="006B7C26"/>
    <w:rsid w:val="006C3B2A"/>
    <w:rsid w:val="006C7FB9"/>
    <w:rsid w:val="006E64DA"/>
    <w:rsid w:val="006F4C30"/>
    <w:rsid w:val="00704B5B"/>
    <w:rsid w:val="00704E21"/>
    <w:rsid w:val="00707C0D"/>
    <w:rsid w:val="00712C15"/>
    <w:rsid w:val="007142C5"/>
    <w:rsid w:val="00715FF8"/>
    <w:rsid w:val="00716309"/>
    <w:rsid w:val="0072066B"/>
    <w:rsid w:val="00727596"/>
    <w:rsid w:val="00746CCE"/>
    <w:rsid w:val="00757213"/>
    <w:rsid w:val="007623C2"/>
    <w:rsid w:val="007645C8"/>
    <w:rsid w:val="00764934"/>
    <w:rsid w:val="007741FD"/>
    <w:rsid w:val="007909DE"/>
    <w:rsid w:val="00791DFF"/>
    <w:rsid w:val="00794C83"/>
    <w:rsid w:val="00797B92"/>
    <w:rsid w:val="007A411F"/>
    <w:rsid w:val="007B20C4"/>
    <w:rsid w:val="007B34B2"/>
    <w:rsid w:val="007B3C91"/>
    <w:rsid w:val="007C354E"/>
    <w:rsid w:val="007C359F"/>
    <w:rsid w:val="007D133B"/>
    <w:rsid w:val="007D3241"/>
    <w:rsid w:val="007E18A5"/>
    <w:rsid w:val="007F0132"/>
    <w:rsid w:val="008014D1"/>
    <w:rsid w:val="0080271B"/>
    <w:rsid w:val="0080441C"/>
    <w:rsid w:val="0081580C"/>
    <w:rsid w:val="0081744A"/>
    <w:rsid w:val="00823C6F"/>
    <w:rsid w:val="0082405C"/>
    <w:rsid w:val="00835B7B"/>
    <w:rsid w:val="00841144"/>
    <w:rsid w:val="00856F9C"/>
    <w:rsid w:val="008623CE"/>
    <w:rsid w:val="00866AB3"/>
    <w:rsid w:val="00867FD3"/>
    <w:rsid w:val="00870B34"/>
    <w:rsid w:val="00894159"/>
    <w:rsid w:val="00895721"/>
    <w:rsid w:val="008967CF"/>
    <w:rsid w:val="00897B71"/>
    <w:rsid w:val="008A16F1"/>
    <w:rsid w:val="008A3325"/>
    <w:rsid w:val="008A42F0"/>
    <w:rsid w:val="008A6E6C"/>
    <w:rsid w:val="008B3ED8"/>
    <w:rsid w:val="008C45B3"/>
    <w:rsid w:val="008C5949"/>
    <w:rsid w:val="008C5DB9"/>
    <w:rsid w:val="008C7C65"/>
    <w:rsid w:val="008C7F58"/>
    <w:rsid w:val="008D60D2"/>
    <w:rsid w:val="008E04D5"/>
    <w:rsid w:val="008E598A"/>
    <w:rsid w:val="008F51BF"/>
    <w:rsid w:val="008F5347"/>
    <w:rsid w:val="009007C3"/>
    <w:rsid w:val="0090169F"/>
    <w:rsid w:val="00906DD8"/>
    <w:rsid w:val="00910CBA"/>
    <w:rsid w:val="00911325"/>
    <w:rsid w:val="00912D47"/>
    <w:rsid w:val="0091626B"/>
    <w:rsid w:val="00916282"/>
    <w:rsid w:val="009206E2"/>
    <w:rsid w:val="009211DF"/>
    <w:rsid w:val="00921D0D"/>
    <w:rsid w:val="0092665B"/>
    <w:rsid w:val="00932558"/>
    <w:rsid w:val="00936738"/>
    <w:rsid w:val="00943B48"/>
    <w:rsid w:val="00947EB2"/>
    <w:rsid w:val="0095173B"/>
    <w:rsid w:val="00954387"/>
    <w:rsid w:val="00957127"/>
    <w:rsid w:val="00965184"/>
    <w:rsid w:val="00966205"/>
    <w:rsid w:val="00971786"/>
    <w:rsid w:val="0097353D"/>
    <w:rsid w:val="00976B11"/>
    <w:rsid w:val="009922B4"/>
    <w:rsid w:val="009942F6"/>
    <w:rsid w:val="009960C6"/>
    <w:rsid w:val="009965AF"/>
    <w:rsid w:val="009A7482"/>
    <w:rsid w:val="009B1C3A"/>
    <w:rsid w:val="009B3FE6"/>
    <w:rsid w:val="009C0B38"/>
    <w:rsid w:val="009C4F6A"/>
    <w:rsid w:val="009C567C"/>
    <w:rsid w:val="009C60EF"/>
    <w:rsid w:val="009D20A9"/>
    <w:rsid w:val="009D4FDE"/>
    <w:rsid w:val="009D5FEC"/>
    <w:rsid w:val="009D6E73"/>
    <w:rsid w:val="009E06B9"/>
    <w:rsid w:val="009E4DCA"/>
    <w:rsid w:val="009F20D3"/>
    <w:rsid w:val="00A00CE2"/>
    <w:rsid w:val="00A0144F"/>
    <w:rsid w:val="00A03F7F"/>
    <w:rsid w:val="00A11B10"/>
    <w:rsid w:val="00A2656B"/>
    <w:rsid w:val="00A36DB0"/>
    <w:rsid w:val="00A428D0"/>
    <w:rsid w:val="00A523C5"/>
    <w:rsid w:val="00A545D7"/>
    <w:rsid w:val="00A553DE"/>
    <w:rsid w:val="00A5638B"/>
    <w:rsid w:val="00A56457"/>
    <w:rsid w:val="00A63691"/>
    <w:rsid w:val="00A63972"/>
    <w:rsid w:val="00A7388E"/>
    <w:rsid w:val="00A77859"/>
    <w:rsid w:val="00A856DD"/>
    <w:rsid w:val="00A85EB4"/>
    <w:rsid w:val="00A94797"/>
    <w:rsid w:val="00AA17AF"/>
    <w:rsid w:val="00AA1CA4"/>
    <w:rsid w:val="00AB726E"/>
    <w:rsid w:val="00AC50FE"/>
    <w:rsid w:val="00AD1C37"/>
    <w:rsid w:val="00AD5D04"/>
    <w:rsid w:val="00AF1AAB"/>
    <w:rsid w:val="00B02DC3"/>
    <w:rsid w:val="00B040B8"/>
    <w:rsid w:val="00B078CD"/>
    <w:rsid w:val="00B07F47"/>
    <w:rsid w:val="00B11146"/>
    <w:rsid w:val="00B13253"/>
    <w:rsid w:val="00B268F5"/>
    <w:rsid w:val="00B300FC"/>
    <w:rsid w:val="00B35D30"/>
    <w:rsid w:val="00B41522"/>
    <w:rsid w:val="00B445EB"/>
    <w:rsid w:val="00B47FCA"/>
    <w:rsid w:val="00B765A6"/>
    <w:rsid w:val="00B8671E"/>
    <w:rsid w:val="00B956F5"/>
    <w:rsid w:val="00BA04D3"/>
    <w:rsid w:val="00BB247A"/>
    <w:rsid w:val="00BB51F4"/>
    <w:rsid w:val="00BC1E85"/>
    <w:rsid w:val="00BD618D"/>
    <w:rsid w:val="00BE5C5B"/>
    <w:rsid w:val="00BE6043"/>
    <w:rsid w:val="00BF0048"/>
    <w:rsid w:val="00BF1065"/>
    <w:rsid w:val="00BF3694"/>
    <w:rsid w:val="00C14C6F"/>
    <w:rsid w:val="00C16024"/>
    <w:rsid w:val="00C305BF"/>
    <w:rsid w:val="00C345D4"/>
    <w:rsid w:val="00C34C1A"/>
    <w:rsid w:val="00C3501D"/>
    <w:rsid w:val="00C36233"/>
    <w:rsid w:val="00C52373"/>
    <w:rsid w:val="00C60BFD"/>
    <w:rsid w:val="00C7487C"/>
    <w:rsid w:val="00C95FDE"/>
    <w:rsid w:val="00CB03F3"/>
    <w:rsid w:val="00CB76DF"/>
    <w:rsid w:val="00CC08FC"/>
    <w:rsid w:val="00CC2501"/>
    <w:rsid w:val="00CC3F4F"/>
    <w:rsid w:val="00CC5287"/>
    <w:rsid w:val="00CC6434"/>
    <w:rsid w:val="00CC7142"/>
    <w:rsid w:val="00CD01F7"/>
    <w:rsid w:val="00CD3FB2"/>
    <w:rsid w:val="00CE44C4"/>
    <w:rsid w:val="00CF070E"/>
    <w:rsid w:val="00CF5207"/>
    <w:rsid w:val="00CF77A2"/>
    <w:rsid w:val="00D00039"/>
    <w:rsid w:val="00D17820"/>
    <w:rsid w:val="00D2332A"/>
    <w:rsid w:val="00D2407D"/>
    <w:rsid w:val="00D261F6"/>
    <w:rsid w:val="00D27505"/>
    <w:rsid w:val="00D275FD"/>
    <w:rsid w:val="00D31BFC"/>
    <w:rsid w:val="00D35534"/>
    <w:rsid w:val="00D359B6"/>
    <w:rsid w:val="00D42D56"/>
    <w:rsid w:val="00D479D7"/>
    <w:rsid w:val="00D514B4"/>
    <w:rsid w:val="00D5211D"/>
    <w:rsid w:val="00D61386"/>
    <w:rsid w:val="00D629EB"/>
    <w:rsid w:val="00D65AB5"/>
    <w:rsid w:val="00D67BF1"/>
    <w:rsid w:val="00D7547F"/>
    <w:rsid w:val="00D84337"/>
    <w:rsid w:val="00D87CFF"/>
    <w:rsid w:val="00D90D69"/>
    <w:rsid w:val="00D927A3"/>
    <w:rsid w:val="00DA0B22"/>
    <w:rsid w:val="00DA33EB"/>
    <w:rsid w:val="00DA3D8A"/>
    <w:rsid w:val="00DB4643"/>
    <w:rsid w:val="00DB6A8F"/>
    <w:rsid w:val="00DB759C"/>
    <w:rsid w:val="00DC138F"/>
    <w:rsid w:val="00DC15B5"/>
    <w:rsid w:val="00DC34AA"/>
    <w:rsid w:val="00DC404D"/>
    <w:rsid w:val="00DD113C"/>
    <w:rsid w:val="00DD256F"/>
    <w:rsid w:val="00DD3C53"/>
    <w:rsid w:val="00DD592B"/>
    <w:rsid w:val="00DE1415"/>
    <w:rsid w:val="00DE3790"/>
    <w:rsid w:val="00E03621"/>
    <w:rsid w:val="00E3323F"/>
    <w:rsid w:val="00E33663"/>
    <w:rsid w:val="00E3525E"/>
    <w:rsid w:val="00E359E9"/>
    <w:rsid w:val="00E37545"/>
    <w:rsid w:val="00E45C1B"/>
    <w:rsid w:val="00E502FD"/>
    <w:rsid w:val="00E5221D"/>
    <w:rsid w:val="00E61E48"/>
    <w:rsid w:val="00E62A3D"/>
    <w:rsid w:val="00E67605"/>
    <w:rsid w:val="00E857B7"/>
    <w:rsid w:val="00E8724B"/>
    <w:rsid w:val="00E90157"/>
    <w:rsid w:val="00E94376"/>
    <w:rsid w:val="00EA1AB1"/>
    <w:rsid w:val="00EB3D73"/>
    <w:rsid w:val="00EB407F"/>
    <w:rsid w:val="00EC513D"/>
    <w:rsid w:val="00EC7CC7"/>
    <w:rsid w:val="00EC7DBF"/>
    <w:rsid w:val="00EE1794"/>
    <w:rsid w:val="00EE6A8B"/>
    <w:rsid w:val="00EF2292"/>
    <w:rsid w:val="00EF580C"/>
    <w:rsid w:val="00F0211F"/>
    <w:rsid w:val="00F10F53"/>
    <w:rsid w:val="00F22873"/>
    <w:rsid w:val="00F23C0E"/>
    <w:rsid w:val="00F245B5"/>
    <w:rsid w:val="00F25ABF"/>
    <w:rsid w:val="00F302B5"/>
    <w:rsid w:val="00F36A92"/>
    <w:rsid w:val="00F472BA"/>
    <w:rsid w:val="00F534F4"/>
    <w:rsid w:val="00F53598"/>
    <w:rsid w:val="00F5529D"/>
    <w:rsid w:val="00F55A83"/>
    <w:rsid w:val="00F704E7"/>
    <w:rsid w:val="00F728F0"/>
    <w:rsid w:val="00F776B6"/>
    <w:rsid w:val="00F83396"/>
    <w:rsid w:val="00F85427"/>
    <w:rsid w:val="00F94E0C"/>
    <w:rsid w:val="00F9579E"/>
    <w:rsid w:val="00F962F0"/>
    <w:rsid w:val="00FA41C1"/>
    <w:rsid w:val="00FA6C0A"/>
    <w:rsid w:val="00FB4718"/>
    <w:rsid w:val="00FB5B59"/>
    <w:rsid w:val="00FC09D8"/>
    <w:rsid w:val="00FC2E7D"/>
    <w:rsid w:val="00FC3BB8"/>
    <w:rsid w:val="00FC5B24"/>
    <w:rsid w:val="00FC6F69"/>
    <w:rsid w:val="00FC70D5"/>
    <w:rsid w:val="00FE1377"/>
    <w:rsid w:val="00FE3B25"/>
    <w:rsid w:val="00FE5DAB"/>
    <w:rsid w:val="00FE5DD0"/>
    <w:rsid w:val="00FE6C53"/>
    <w:rsid w:val="00FF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F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4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59C"/>
    <w:pPr>
      <w:ind w:left="720"/>
      <w:contextualSpacing/>
    </w:pPr>
  </w:style>
  <w:style w:type="character" w:customStyle="1" w:styleId="Heading1Char">
    <w:name w:val="Heading 1 Char"/>
    <w:basedOn w:val="DefaultParagraphFont"/>
    <w:link w:val="Heading1"/>
    <w:uiPriority w:val="9"/>
    <w:rsid w:val="00867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7F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645C8"/>
    <w:pPr>
      <w:spacing w:before="100" w:beforeAutospacing="1" w:after="100" w:afterAutospacing="1" w:line="240" w:lineRule="auto"/>
    </w:pPr>
    <w:rPr>
      <w:rFonts w:ascii="Times New Roman" w:eastAsia="Times New Roman" w:hAnsi="Times New Roman" w:cs="Times New Roman"/>
      <w:szCs w:val="24"/>
    </w:rPr>
  </w:style>
  <w:style w:type="paragraph" w:customStyle="1" w:styleId="highlighttitle">
    <w:name w:val="highlighttitle"/>
    <w:basedOn w:val="Normal"/>
    <w:rsid w:val="002F48C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9211DF"/>
    <w:rPr>
      <w:color w:val="0000FF"/>
      <w:u w:val="single"/>
    </w:rPr>
  </w:style>
  <w:style w:type="character" w:customStyle="1" w:styleId="apple-converted-space">
    <w:name w:val="apple-converted-space"/>
    <w:basedOn w:val="DefaultParagraphFont"/>
    <w:rsid w:val="009211DF"/>
  </w:style>
  <w:style w:type="paragraph" w:styleId="BalloonText">
    <w:name w:val="Balloon Text"/>
    <w:basedOn w:val="Normal"/>
    <w:link w:val="BalloonTextChar"/>
    <w:uiPriority w:val="99"/>
    <w:semiHidden/>
    <w:unhideWhenUsed/>
    <w:rsid w:val="0092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DF"/>
    <w:rPr>
      <w:rFonts w:ascii="Tahoma" w:hAnsi="Tahoma" w:cs="Tahoma"/>
      <w:sz w:val="16"/>
      <w:szCs w:val="16"/>
    </w:rPr>
  </w:style>
  <w:style w:type="character" w:styleId="CommentReference">
    <w:name w:val="annotation reference"/>
    <w:basedOn w:val="DefaultParagraphFont"/>
    <w:uiPriority w:val="99"/>
    <w:semiHidden/>
    <w:unhideWhenUsed/>
    <w:rsid w:val="00B8671E"/>
    <w:rPr>
      <w:sz w:val="16"/>
      <w:szCs w:val="16"/>
    </w:rPr>
  </w:style>
  <w:style w:type="paragraph" w:styleId="CommentText">
    <w:name w:val="annotation text"/>
    <w:basedOn w:val="Normal"/>
    <w:link w:val="CommentTextChar"/>
    <w:uiPriority w:val="99"/>
    <w:semiHidden/>
    <w:unhideWhenUsed/>
    <w:rsid w:val="00B8671E"/>
    <w:pPr>
      <w:spacing w:line="240" w:lineRule="auto"/>
    </w:pPr>
    <w:rPr>
      <w:sz w:val="20"/>
      <w:szCs w:val="20"/>
    </w:rPr>
  </w:style>
  <w:style w:type="character" w:customStyle="1" w:styleId="CommentTextChar">
    <w:name w:val="Comment Text Char"/>
    <w:basedOn w:val="DefaultParagraphFont"/>
    <w:link w:val="CommentText"/>
    <w:uiPriority w:val="99"/>
    <w:semiHidden/>
    <w:rsid w:val="00B8671E"/>
    <w:rPr>
      <w:sz w:val="20"/>
      <w:szCs w:val="20"/>
    </w:rPr>
  </w:style>
  <w:style w:type="paragraph" w:styleId="CommentSubject">
    <w:name w:val="annotation subject"/>
    <w:basedOn w:val="CommentText"/>
    <w:next w:val="CommentText"/>
    <w:link w:val="CommentSubjectChar"/>
    <w:uiPriority w:val="99"/>
    <w:semiHidden/>
    <w:unhideWhenUsed/>
    <w:rsid w:val="00B8671E"/>
    <w:rPr>
      <w:b/>
      <w:bCs/>
    </w:rPr>
  </w:style>
  <w:style w:type="character" w:customStyle="1" w:styleId="CommentSubjectChar">
    <w:name w:val="Comment Subject Char"/>
    <w:basedOn w:val="CommentTextChar"/>
    <w:link w:val="CommentSubject"/>
    <w:uiPriority w:val="99"/>
    <w:semiHidden/>
    <w:rsid w:val="00B8671E"/>
    <w:rPr>
      <w:b/>
      <w:bCs/>
      <w:sz w:val="20"/>
      <w:szCs w:val="20"/>
    </w:rPr>
  </w:style>
  <w:style w:type="paragraph" w:styleId="Revision">
    <w:name w:val="Revision"/>
    <w:hidden/>
    <w:uiPriority w:val="99"/>
    <w:semiHidden/>
    <w:rsid w:val="00BE6043"/>
    <w:pPr>
      <w:spacing w:after="0" w:line="240" w:lineRule="auto"/>
    </w:pPr>
  </w:style>
  <w:style w:type="character" w:customStyle="1" w:styleId="Heading3Char">
    <w:name w:val="Heading 3 Char"/>
    <w:basedOn w:val="DefaultParagraphFont"/>
    <w:link w:val="Heading3"/>
    <w:uiPriority w:val="9"/>
    <w:rsid w:val="0080441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7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7F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4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B759C"/>
    <w:pPr>
      <w:ind w:left="720"/>
      <w:contextualSpacing/>
    </w:pPr>
  </w:style>
  <w:style w:type="character" w:customStyle="1" w:styleId="Heading1Char">
    <w:name w:val="Heading 1 Char"/>
    <w:basedOn w:val="DefaultParagraphFont"/>
    <w:link w:val="Heading1"/>
    <w:uiPriority w:val="9"/>
    <w:rsid w:val="00867F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7FB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645C8"/>
    <w:pPr>
      <w:spacing w:before="100" w:beforeAutospacing="1" w:after="100" w:afterAutospacing="1" w:line="240" w:lineRule="auto"/>
    </w:pPr>
    <w:rPr>
      <w:rFonts w:ascii="Times New Roman" w:eastAsia="Times New Roman" w:hAnsi="Times New Roman" w:cs="Times New Roman"/>
      <w:szCs w:val="24"/>
    </w:rPr>
  </w:style>
  <w:style w:type="paragraph" w:customStyle="1" w:styleId="highlighttitle">
    <w:name w:val="highlighttitle"/>
    <w:basedOn w:val="Normal"/>
    <w:rsid w:val="002F48C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9211DF"/>
    <w:rPr>
      <w:color w:val="0000FF"/>
      <w:u w:val="single"/>
    </w:rPr>
  </w:style>
  <w:style w:type="character" w:customStyle="1" w:styleId="apple-converted-space">
    <w:name w:val="apple-converted-space"/>
    <w:basedOn w:val="DefaultParagraphFont"/>
    <w:rsid w:val="009211DF"/>
  </w:style>
  <w:style w:type="paragraph" w:styleId="BalloonText">
    <w:name w:val="Balloon Text"/>
    <w:basedOn w:val="Normal"/>
    <w:link w:val="BalloonTextChar"/>
    <w:uiPriority w:val="99"/>
    <w:semiHidden/>
    <w:unhideWhenUsed/>
    <w:rsid w:val="00921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1DF"/>
    <w:rPr>
      <w:rFonts w:ascii="Tahoma" w:hAnsi="Tahoma" w:cs="Tahoma"/>
      <w:sz w:val="16"/>
      <w:szCs w:val="16"/>
    </w:rPr>
  </w:style>
  <w:style w:type="character" w:styleId="CommentReference">
    <w:name w:val="annotation reference"/>
    <w:basedOn w:val="DefaultParagraphFont"/>
    <w:uiPriority w:val="99"/>
    <w:semiHidden/>
    <w:unhideWhenUsed/>
    <w:rsid w:val="00B8671E"/>
    <w:rPr>
      <w:sz w:val="16"/>
      <w:szCs w:val="16"/>
    </w:rPr>
  </w:style>
  <w:style w:type="paragraph" w:styleId="CommentText">
    <w:name w:val="annotation text"/>
    <w:basedOn w:val="Normal"/>
    <w:link w:val="CommentTextChar"/>
    <w:uiPriority w:val="99"/>
    <w:semiHidden/>
    <w:unhideWhenUsed/>
    <w:rsid w:val="00B8671E"/>
    <w:pPr>
      <w:spacing w:line="240" w:lineRule="auto"/>
    </w:pPr>
    <w:rPr>
      <w:sz w:val="20"/>
      <w:szCs w:val="20"/>
    </w:rPr>
  </w:style>
  <w:style w:type="character" w:customStyle="1" w:styleId="CommentTextChar">
    <w:name w:val="Comment Text Char"/>
    <w:basedOn w:val="DefaultParagraphFont"/>
    <w:link w:val="CommentText"/>
    <w:uiPriority w:val="99"/>
    <w:semiHidden/>
    <w:rsid w:val="00B8671E"/>
    <w:rPr>
      <w:sz w:val="20"/>
      <w:szCs w:val="20"/>
    </w:rPr>
  </w:style>
  <w:style w:type="paragraph" w:styleId="CommentSubject">
    <w:name w:val="annotation subject"/>
    <w:basedOn w:val="CommentText"/>
    <w:next w:val="CommentText"/>
    <w:link w:val="CommentSubjectChar"/>
    <w:uiPriority w:val="99"/>
    <w:semiHidden/>
    <w:unhideWhenUsed/>
    <w:rsid w:val="00B8671E"/>
    <w:rPr>
      <w:b/>
      <w:bCs/>
    </w:rPr>
  </w:style>
  <w:style w:type="character" w:customStyle="1" w:styleId="CommentSubjectChar">
    <w:name w:val="Comment Subject Char"/>
    <w:basedOn w:val="CommentTextChar"/>
    <w:link w:val="CommentSubject"/>
    <w:uiPriority w:val="99"/>
    <w:semiHidden/>
    <w:rsid w:val="00B8671E"/>
    <w:rPr>
      <w:b/>
      <w:bCs/>
      <w:sz w:val="20"/>
      <w:szCs w:val="20"/>
    </w:rPr>
  </w:style>
  <w:style w:type="paragraph" w:styleId="Revision">
    <w:name w:val="Revision"/>
    <w:hidden/>
    <w:uiPriority w:val="99"/>
    <w:semiHidden/>
    <w:rsid w:val="00BE6043"/>
    <w:pPr>
      <w:spacing w:after="0" w:line="240" w:lineRule="auto"/>
    </w:pPr>
  </w:style>
  <w:style w:type="character" w:customStyle="1" w:styleId="Heading3Char">
    <w:name w:val="Heading 3 Char"/>
    <w:basedOn w:val="DefaultParagraphFont"/>
    <w:link w:val="Heading3"/>
    <w:uiPriority w:val="9"/>
    <w:rsid w:val="0080441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37338">
      <w:bodyDiv w:val="1"/>
      <w:marLeft w:val="0"/>
      <w:marRight w:val="0"/>
      <w:marTop w:val="0"/>
      <w:marBottom w:val="0"/>
      <w:divBdr>
        <w:top w:val="none" w:sz="0" w:space="0" w:color="auto"/>
        <w:left w:val="none" w:sz="0" w:space="0" w:color="auto"/>
        <w:bottom w:val="none" w:sz="0" w:space="0" w:color="auto"/>
        <w:right w:val="none" w:sz="0" w:space="0" w:color="auto"/>
      </w:divBdr>
      <w:divsChild>
        <w:div w:id="732966792">
          <w:marLeft w:val="0"/>
          <w:marRight w:val="0"/>
          <w:marTop w:val="0"/>
          <w:marBottom w:val="0"/>
          <w:divBdr>
            <w:top w:val="none" w:sz="0" w:space="0" w:color="auto"/>
            <w:left w:val="none" w:sz="0" w:space="0" w:color="auto"/>
            <w:bottom w:val="none" w:sz="0" w:space="0" w:color="auto"/>
            <w:right w:val="none" w:sz="0" w:space="0" w:color="auto"/>
          </w:divBdr>
        </w:div>
      </w:divsChild>
    </w:div>
    <w:div w:id="1120952468">
      <w:bodyDiv w:val="1"/>
      <w:marLeft w:val="0"/>
      <w:marRight w:val="0"/>
      <w:marTop w:val="0"/>
      <w:marBottom w:val="0"/>
      <w:divBdr>
        <w:top w:val="none" w:sz="0" w:space="0" w:color="auto"/>
        <w:left w:val="none" w:sz="0" w:space="0" w:color="auto"/>
        <w:bottom w:val="none" w:sz="0" w:space="0" w:color="auto"/>
        <w:right w:val="none" w:sz="0" w:space="0" w:color="auto"/>
      </w:divBdr>
    </w:div>
    <w:div w:id="1218127437">
      <w:bodyDiv w:val="1"/>
      <w:marLeft w:val="0"/>
      <w:marRight w:val="0"/>
      <w:marTop w:val="0"/>
      <w:marBottom w:val="0"/>
      <w:divBdr>
        <w:top w:val="none" w:sz="0" w:space="0" w:color="auto"/>
        <w:left w:val="none" w:sz="0" w:space="0" w:color="auto"/>
        <w:bottom w:val="none" w:sz="0" w:space="0" w:color="auto"/>
        <w:right w:val="none" w:sz="0" w:space="0" w:color="auto"/>
      </w:divBdr>
      <w:divsChild>
        <w:div w:id="882785413">
          <w:marLeft w:val="0"/>
          <w:marRight w:val="0"/>
          <w:marTop w:val="0"/>
          <w:marBottom w:val="0"/>
          <w:divBdr>
            <w:top w:val="none" w:sz="0" w:space="0" w:color="auto"/>
            <w:left w:val="none" w:sz="0" w:space="0" w:color="auto"/>
            <w:bottom w:val="none" w:sz="0" w:space="0" w:color="auto"/>
            <w:right w:val="none" w:sz="0" w:space="0" w:color="auto"/>
          </w:divBdr>
        </w:div>
      </w:divsChild>
    </w:div>
    <w:div w:id="133217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56D65-BBCC-434E-A270-219B3F595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10</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71</cp:revision>
  <dcterms:created xsi:type="dcterms:W3CDTF">2014-12-27T10:57:00Z</dcterms:created>
  <dcterms:modified xsi:type="dcterms:W3CDTF">2014-12-28T12:32:00Z</dcterms:modified>
</cp:coreProperties>
</file>